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6A7E5" w14:textId="6DAB12B0" w:rsidR="008974F9" w:rsidRPr="008A1FA1" w:rsidRDefault="008974F9" w:rsidP="00957CCD">
      <w:pPr>
        <w:spacing w:after="0" w:line="240" w:lineRule="auto"/>
        <w:rPr>
          <w:rFonts w:ascii="Times New Roman" w:eastAsia="Times New Roman" w:hAnsi="Times New Roman" w:cs="Times New Roman"/>
          <w:b/>
          <w:bCs/>
        </w:rPr>
      </w:pPr>
      <w:r w:rsidRPr="008A1FA1">
        <w:rPr>
          <w:rFonts w:ascii="Times New Roman" w:eastAsia="Times New Roman" w:hAnsi="Times New Roman" w:cs="Times New Roman"/>
          <w:b/>
          <w:bCs/>
          <w:color w:val="000000"/>
        </w:rPr>
        <w:t>Personal Statement -</w:t>
      </w:r>
      <w:r w:rsidR="00730D79" w:rsidRPr="008A1FA1">
        <w:rPr>
          <w:rFonts w:ascii="Times New Roman" w:eastAsia="Times New Roman" w:hAnsi="Times New Roman" w:cs="Times New Roman"/>
          <w:b/>
          <w:bCs/>
          <w:color w:val="000000"/>
        </w:rPr>
        <w:t xml:space="preserve"> </w:t>
      </w:r>
      <w:r w:rsidRPr="008A1FA1">
        <w:rPr>
          <w:rFonts w:ascii="Times New Roman" w:eastAsia="Times New Roman" w:hAnsi="Times New Roman" w:cs="Times New Roman"/>
          <w:b/>
          <w:bCs/>
          <w:color w:val="000000"/>
        </w:rPr>
        <w:t>2020</w:t>
      </w:r>
    </w:p>
    <w:p w14:paraId="2983C4E0" w14:textId="77777777" w:rsidR="008974F9" w:rsidRPr="00957CCD" w:rsidRDefault="008974F9" w:rsidP="00957CCD">
      <w:pPr>
        <w:spacing w:after="0" w:line="240" w:lineRule="auto"/>
        <w:ind w:firstLine="720"/>
        <w:rPr>
          <w:rFonts w:ascii="Times New Roman" w:eastAsia="Times New Roman" w:hAnsi="Times New Roman" w:cs="Times New Roman"/>
        </w:rPr>
      </w:pPr>
    </w:p>
    <w:p w14:paraId="3F248032" w14:textId="77777777" w:rsidR="008974F9" w:rsidRPr="008A1FA1" w:rsidRDefault="008974F9" w:rsidP="00957CCD">
      <w:pPr>
        <w:spacing w:after="0" w:line="240" w:lineRule="auto"/>
        <w:rPr>
          <w:rFonts w:ascii="Times New Roman" w:eastAsia="Times New Roman" w:hAnsi="Times New Roman" w:cs="Times New Roman"/>
          <w:b/>
          <w:bCs/>
        </w:rPr>
      </w:pPr>
      <w:r w:rsidRPr="008A1FA1">
        <w:rPr>
          <w:rFonts w:ascii="Times New Roman" w:eastAsia="Times New Roman" w:hAnsi="Times New Roman" w:cs="Times New Roman"/>
          <w:b/>
          <w:bCs/>
          <w:color w:val="000000"/>
          <w:u w:val="single"/>
        </w:rPr>
        <w:t>Introduction</w:t>
      </w:r>
    </w:p>
    <w:p w14:paraId="7656C831" w14:textId="2754C4E4" w:rsidR="008974F9" w:rsidRPr="00957CCD" w:rsidRDefault="001C631A" w:rsidP="00957CCD">
      <w:pPr>
        <w:spacing w:after="0" w:line="240" w:lineRule="auto"/>
        <w:ind w:firstLine="720"/>
        <w:rPr>
          <w:rFonts w:ascii="Times New Roman" w:eastAsia="Times New Roman" w:hAnsi="Times New Roman" w:cs="Times New Roman"/>
        </w:rPr>
      </w:pPr>
      <w:r w:rsidRPr="00957CCD">
        <w:rPr>
          <w:rFonts w:ascii="Times New Roman" w:eastAsia="Times New Roman" w:hAnsi="Times New Roman" w:cs="Times New Roman"/>
          <w:color w:val="000000"/>
        </w:rPr>
        <w:t xml:space="preserve">Catch, Drive, Release, Repeat. The united rhythm of our 8 bodies greet the rising sun as my teammates and I pull our rowing shell along the Charles River. </w:t>
      </w:r>
      <w:r w:rsidR="00730D79" w:rsidRPr="00957CCD">
        <w:rPr>
          <w:rFonts w:ascii="Times New Roman" w:eastAsia="Times New Roman" w:hAnsi="Times New Roman" w:cs="Times New Roman"/>
          <w:color w:val="000000"/>
        </w:rPr>
        <w:t>In my f</w:t>
      </w:r>
      <w:r w:rsidR="00A96607" w:rsidRPr="00957CCD">
        <w:rPr>
          <w:rFonts w:ascii="Times New Roman" w:eastAsia="Times New Roman" w:hAnsi="Times New Roman" w:cs="Times New Roman"/>
          <w:color w:val="000000"/>
        </w:rPr>
        <w:t xml:space="preserve">reshman year of college, </w:t>
      </w:r>
      <w:r w:rsidR="00730D79" w:rsidRPr="00957CCD">
        <w:rPr>
          <w:rFonts w:ascii="Times New Roman" w:eastAsia="Times New Roman" w:hAnsi="Times New Roman" w:cs="Times New Roman"/>
          <w:color w:val="000000"/>
        </w:rPr>
        <w:t>with an</w:t>
      </w:r>
      <w:r w:rsidRPr="00957CCD">
        <w:rPr>
          <w:rFonts w:ascii="Times New Roman" w:eastAsia="Times New Roman" w:hAnsi="Times New Roman" w:cs="Times New Roman"/>
          <w:color w:val="000000"/>
        </w:rPr>
        <w:t xml:space="preserve"> excitement to learn</w:t>
      </w:r>
      <w:r w:rsidR="00A96607" w:rsidRPr="00957CCD">
        <w:rPr>
          <w:rFonts w:ascii="Times New Roman" w:eastAsia="Times New Roman" w:hAnsi="Times New Roman" w:cs="Times New Roman"/>
          <w:color w:val="000000"/>
        </w:rPr>
        <w:t xml:space="preserve"> and try new things,</w:t>
      </w:r>
      <w:r w:rsidRPr="00957CCD">
        <w:rPr>
          <w:rFonts w:ascii="Times New Roman" w:eastAsia="Times New Roman" w:hAnsi="Times New Roman" w:cs="Times New Roman"/>
          <w:color w:val="000000"/>
        </w:rPr>
        <w:t xml:space="preserve"> I found myself as a walk-on to the MIT Crew Team</w:t>
      </w:r>
      <w:r w:rsidR="00A96607" w:rsidRPr="00957CCD">
        <w:rPr>
          <w:rFonts w:ascii="Times New Roman" w:eastAsia="Times New Roman" w:hAnsi="Times New Roman" w:cs="Times New Roman"/>
          <w:color w:val="000000"/>
        </w:rPr>
        <w:t>, where I have grown through the past 3.5 years</w:t>
      </w:r>
      <w:r w:rsidR="00CE24CC" w:rsidRPr="00957CCD">
        <w:rPr>
          <w:rFonts w:ascii="Times New Roman" w:eastAsia="Times New Roman" w:hAnsi="Times New Roman" w:cs="Times New Roman"/>
          <w:color w:val="000000"/>
        </w:rPr>
        <w:t>, improving every day and even finding myself invited to train with the US National Team this summer</w:t>
      </w:r>
      <w:r w:rsidR="00A96607" w:rsidRPr="00957CCD">
        <w:rPr>
          <w:rFonts w:ascii="Times New Roman" w:eastAsia="Times New Roman" w:hAnsi="Times New Roman" w:cs="Times New Roman"/>
          <w:color w:val="000000"/>
        </w:rPr>
        <w:t>.</w:t>
      </w:r>
      <w:r w:rsidRPr="00957CCD">
        <w:rPr>
          <w:rFonts w:ascii="Times New Roman" w:eastAsia="Times New Roman" w:hAnsi="Times New Roman" w:cs="Times New Roman"/>
          <w:color w:val="000000"/>
        </w:rPr>
        <w:t xml:space="preserve"> </w:t>
      </w:r>
      <w:r w:rsidR="00A96607" w:rsidRPr="00957CCD">
        <w:rPr>
          <w:rFonts w:ascii="Times New Roman" w:eastAsia="Times New Roman" w:hAnsi="Times New Roman" w:cs="Times New Roman"/>
          <w:color w:val="000000"/>
        </w:rPr>
        <w:t xml:space="preserve">Some of my teammates resent the stereotype of the </w:t>
      </w:r>
      <w:r w:rsidR="009202B3" w:rsidRPr="00957CCD">
        <w:rPr>
          <w:rFonts w:ascii="Times New Roman" w:eastAsia="Times New Roman" w:hAnsi="Times New Roman" w:cs="Times New Roman"/>
          <w:color w:val="000000"/>
        </w:rPr>
        <w:t xml:space="preserve">nerdy </w:t>
      </w:r>
      <w:r w:rsidR="00A96607" w:rsidRPr="00957CCD">
        <w:rPr>
          <w:rFonts w:ascii="Times New Roman" w:eastAsia="Times New Roman" w:hAnsi="Times New Roman" w:cs="Times New Roman"/>
          <w:color w:val="000000"/>
        </w:rPr>
        <w:t xml:space="preserve">MIT rower who performs physics calculations in their head during a race, but I embrace it. In truth I cannot deny considering the angle of my blade as it enters the water, the torque I apply to my shaft, the fluid dynamics of our hull sliding through the water, and the transient forces resulting from our relative accelerations. How could anyone not be curious about the forces and principles that underlie our worldly experiences? I have always been curious and eager to learn and understand science. </w:t>
      </w:r>
      <w:commentRangeStart w:id="0"/>
      <w:commentRangeStart w:id="1"/>
      <w:r w:rsidR="009202B3" w:rsidRPr="00957CCD">
        <w:rPr>
          <w:rFonts w:ascii="Times New Roman" w:eastAsia="Times New Roman" w:hAnsi="Times New Roman" w:cs="Times New Roman"/>
          <w:color w:val="000000"/>
        </w:rPr>
        <w:t>As</w:t>
      </w:r>
      <w:commentRangeEnd w:id="0"/>
      <w:r w:rsidR="009202B3" w:rsidRPr="00957CCD">
        <w:rPr>
          <w:rStyle w:val="CommentReference"/>
          <w:rFonts w:ascii="Times New Roman" w:hAnsi="Times New Roman" w:cs="Times New Roman"/>
          <w:sz w:val="22"/>
          <w:szCs w:val="22"/>
        </w:rPr>
        <w:commentReference w:id="0"/>
      </w:r>
      <w:commentRangeEnd w:id="1"/>
      <w:r w:rsidR="009202B3" w:rsidRPr="00957CCD">
        <w:rPr>
          <w:rStyle w:val="CommentReference"/>
          <w:rFonts w:ascii="Times New Roman" w:hAnsi="Times New Roman" w:cs="Times New Roman"/>
          <w:sz w:val="22"/>
          <w:szCs w:val="22"/>
        </w:rPr>
        <w:commentReference w:id="1"/>
      </w:r>
      <w:r w:rsidR="009202B3" w:rsidRPr="00957CCD">
        <w:rPr>
          <w:rFonts w:ascii="Times New Roman" w:eastAsia="Times New Roman" w:hAnsi="Times New Roman" w:cs="Times New Roman"/>
          <w:color w:val="000000"/>
        </w:rPr>
        <w:t xml:space="preserve"> </w:t>
      </w:r>
      <w:commentRangeStart w:id="2"/>
      <w:commentRangeStart w:id="3"/>
      <w:r w:rsidR="009202B3" w:rsidRPr="00957CCD">
        <w:rPr>
          <w:rFonts w:ascii="Times New Roman" w:eastAsia="Times New Roman" w:hAnsi="Times New Roman" w:cs="Times New Roman"/>
          <w:color w:val="000000"/>
        </w:rPr>
        <w:t>a young child I drove my parents mad with incessant questions of “why” and “how.” One wall of my bedroom contained a floor-to-ceiling bookcase filled with encyclopedias, my parents</w:t>
      </w:r>
      <w:ins w:id="4" w:author="h01001000h@yahoo.com [2]" w:date="2020-10-20T21:55:00Z">
        <w:r w:rsidR="009202B3" w:rsidRPr="00957CCD">
          <w:rPr>
            <w:rFonts w:ascii="Times New Roman" w:eastAsia="Times New Roman" w:hAnsi="Times New Roman" w:cs="Times New Roman"/>
            <w:color w:val="000000"/>
          </w:rPr>
          <w:t>’</w:t>
        </w:r>
      </w:ins>
      <w:r w:rsidR="009202B3" w:rsidRPr="00957CCD">
        <w:rPr>
          <w:rFonts w:ascii="Times New Roman" w:eastAsia="Times New Roman" w:hAnsi="Times New Roman" w:cs="Times New Roman"/>
          <w:color w:val="000000"/>
        </w:rPr>
        <w:t xml:space="preserve"> favorite novels, and my favorite - “</w:t>
      </w:r>
      <w:commentRangeStart w:id="5"/>
      <w:r w:rsidR="009202B3" w:rsidRPr="00957CCD">
        <w:rPr>
          <w:rFonts w:ascii="Times New Roman" w:eastAsia="Times New Roman" w:hAnsi="Times New Roman" w:cs="Times New Roman"/>
          <w:color w:val="000000"/>
        </w:rPr>
        <w:t>The Way Things Work</w:t>
      </w:r>
      <w:commentRangeEnd w:id="5"/>
      <w:r w:rsidR="009202B3" w:rsidRPr="00957CCD">
        <w:rPr>
          <w:rStyle w:val="CommentReference"/>
          <w:rFonts w:ascii="Times New Roman" w:hAnsi="Times New Roman" w:cs="Times New Roman"/>
          <w:sz w:val="22"/>
          <w:szCs w:val="22"/>
        </w:rPr>
        <w:commentReference w:id="5"/>
      </w:r>
      <w:r w:rsidR="009202B3" w:rsidRPr="00957CCD">
        <w:rPr>
          <w:rFonts w:ascii="Times New Roman" w:eastAsia="Times New Roman" w:hAnsi="Times New Roman" w:cs="Times New Roman"/>
          <w:color w:val="000000"/>
        </w:rPr>
        <w:t>” - which was full of descriptions and illustrations of mechanical and electrical mechanisms. In a way, gaining an understanding of these small corners of the universe felt comforting, providing a sense of order in a world that can otherwise seem ruled by chaos. As I have grown though, my quest for understanding has developed an outward facing motivation as well</w:t>
      </w:r>
      <w:r w:rsidR="009202B3" w:rsidRPr="00957CCD">
        <w:rPr>
          <w:rFonts w:ascii="Times New Roman" w:eastAsia="Times New Roman" w:hAnsi="Times New Roman" w:cs="Times New Roman"/>
          <w:color w:val="000000"/>
        </w:rPr>
        <w:t xml:space="preserve"> as I seek to contribute to the world around me</w:t>
      </w:r>
      <w:r w:rsidR="009202B3" w:rsidRPr="00957CCD">
        <w:rPr>
          <w:rFonts w:ascii="Times New Roman" w:eastAsia="Times New Roman" w:hAnsi="Times New Roman" w:cs="Times New Roman"/>
          <w:color w:val="000000"/>
        </w:rPr>
        <w:t>.</w:t>
      </w:r>
      <w:commentRangeEnd w:id="2"/>
      <w:r w:rsidR="009202B3" w:rsidRPr="00957CCD">
        <w:rPr>
          <w:rStyle w:val="CommentReference"/>
          <w:rFonts w:ascii="Times New Roman" w:hAnsi="Times New Roman" w:cs="Times New Roman"/>
          <w:sz w:val="22"/>
          <w:szCs w:val="22"/>
        </w:rPr>
        <w:commentReference w:id="2"/>
      </w:r>
      <w:commentRangeEnd w:id="3"/>
      <w:r w:rsidR="009202B3" w:rsidRPr="00957CCD">
        <w:rPr>
          <w:rStyle w:val="CommentReference"/>
          <w:rFonts w:ascii="Times New Roman" w:hAnsi="Times New Roman" w:cs="Times New Roman"/>
          <w:sz w:val="22"/>
          <w:szCs w:val="22"/>
        </w:rPr>
        <w:commentReference w:id="3"/>
      </w:r>
      <w:r w:rsidR="009202B3" w:rsidRPr="00957CCD">
        <w:rPr>
          <w:rFonts w:ascii="Times New Roman" w:eastAsia="Times New Roman" w:hAnsi="Times New Roman" w:cs="Times New Roman"/>
        </w:rPr>
        <w:t xml:space="preserve"> </w:t>
      </w:r>
      <w:r w:rsidR="009202B3" w:rsidRPr="00957CCD">
        <w:rPr>
          <w:rFonts w:ascii="Times New Roman" w:eastAsia="Times New Roman" w:hAnsi="Times New Roman" w:cs="Times New Roman"/>
          <w:color w:val="000000"/>
        </w:rPr>
        <w:t>My</w:t>
      </w:r>
      <w:r w:rsidR="00A96607" w:rsidRPr="00957CCD">
        <w:rPr>
          <w:rFonts w:ascii="Times New Roman" w:eastAsia="Times New Roman" w:hAnsi="Times New Roman" w:cs="Times New Roman"/>
          <w:color w:val="000000"/>
        </w:rPr>
        <w:t xml:space="preserve"> passion has led me to pursue education and experiences to build my understanding</w:t>
      </w:r>
      <w:r w:rsidR="006616E0" w:rsidRPr="00957CCD">
        <w:rPr>
          <w:rFonts w:ascii="Times New Roman" w:eastAsia="Times New Roman" w:hAnsi="Times New Roman" w:cs="Times New Roman"/>
          <w:color w:val="000000"/>
        </w:rPr>
        <w:t>, an unending quest</w:t>
      </w:r>
      <w:r w:rsidR="00CE24CC" w:rsidRPr="00957CCD">
        <w:rPr>
          <w:rFonts w:ascii="Times New Roman" w:eastAsia="Times New Roman" w:hAnsi="Times New Roman" w:cs="Times New Roman"/>
          <w:color w:val="000000"/>
        </w:rPr>
        <w:t>, for my own benefit as well as that of society at large</w:t>
      </w:r>
      <w:r w:rsidR="006616E0" w:rsidRPr="00957CCD">
        <w:rPr>
          <w:rFonts w:ascii="Times New Roman" w:eastAsia="Times New Roman" w:hAnsi="Times New Roman" w:cs="Times New Roman"/>
          <w:color w:val="000000"/>
        </w:rPr>
        <w:t>. I am eager to pursue a PhD, to push the frontiers of science and gain the tools to continue in my quest for scientific understanding</w:t>
      </w:r>
      <w:r w:rsidR="00CE24CC" w:rsidRPr="00957CCD">
        <w:rPr>
          <w:rFonts w:ascii="Times New Roman" w:eastAsia="Times New Roman" w:hAnsi="Times New Roman" w:cs="Times New Roman"/>
          <w:color w:val="000000"/>
        </w:rPr>
        <w:t xml:space="preserve"> and social impact</w:t>
      </w:r>
      <w:r w:rsidR="00A96607" w:rsidRPr="00957CCD">
        <w:rPr>
          <w:rFonts w:ascii="Times New Roman" w:eastAsia="Times New Roman" w:hAnsi="Times New Roman" w:cs="Times New Roman"/>
          <w:color w:val="000000"/>
        </w:rPr>
        <w:t xml:space="preserve">. </w:t>
      </w:r>
    </w:p>
    <w:p w14:paraId="7A4AEB52" w14:textId="28A3707C" w:rsidR="008974F9" w:rsidRPr="00957CCD" w:rsidRDefault="008974F9" w:rsidP="00957CCD">
      <w:pPr>
        <w:spacing w:after="0" w:line="240" w:lineRule="auto"/>
        <w:ind w:firstLine="720"/>
        <w:rPr>
          <w:rFonts w:ascii="Times New Roman" w:eastAsia="Times New Roman" w:hAnsi="Times New Roman" w:cs="Times New Roman"/>
        </w:rPr>
      </w:pPr>
      <w:r w:rsidRPr="00957CCD">
        <w:rPr>
          <w:rFonts w:ascii="Times New Roman" w:eastAsia="Times New Roman" w:hAnsi="Times New Roman" w:cs="Times New Roman"/>
          <w:color w:val="000000"/>
        </w:rPr>
        <w:t xml:space="preserve">I long to live a meaningful life by leaving the world better off than I found it. My long-term vision towards this end entails engaging my academic curiosity and passions to an impactful end by </w:t>
      </w:r>
      <w:r w:rsidR="00732125" w:rsidRPr="00957CCD">
        <w:rPr>
          <w:rFonts w:ascii="Times New Roman" w:eastAsia="Times New Roman" w:hAnsi="Times New Roman" w:cs="Times New Roman"/>
          <w:color w:val="000000"/>
        </w:rPr>
        <w:t xml:space="preserve">advancing the frontiers of </w:t>
      </w:r>
      <w:r w:rsidR="009202B3" w:rsidRPr="00957CCD">
        <w:rPr>
          <w:rFonts w:ascii="Times New Roman" w:eastAsia="Times New Roman" w:hAnsi="Times New Roman" w:cs="Times New Roman"/>
          <w:color w:val="000000"/>
        </w:rPr>
        <w:t>medical</w:t>
      </w:r>
      <w:r w:rsidR="00732125" w:rsidRPr="00957CCD">
        <w:rPr>
          <w:rFonts w:ascii="Times New Roman" w:eastAsia="Times New Roman" w:hAnsi="Times New Roman" w:cs="Times New Roman"/>
          <w:color w:val="000000"/>
        </w:rPr>
        <w:t xml:space="preserve"> understanding.</w:t>
      </w:r>
      <w:commentRangeStart w:id="6"/>
      <w:commentRangeEnd w:id="6"/>
      <w:r w:rsidR="0077691F" w:rsidRPr="00957CCD">
        <w:rPr>
          <w:rStyle w:val="CommentReference"/>
          <w:rFonts w:ascii="Times New Roman" w:hAnsi="Times New Roman" w:cs="Times New Roman"/>
          <w:sz w:val="22"/>
          <w:szCs w:val="22"/>
        </w:rPr>
        <w:commentReference w:id="6"/>
      </w:r>
      <w:r w:rsidRPr="00957CCD">
        <w:rPr>
          <w:rFonts w:ascii="Times New Roman" w:eastAsia="Times New Roman" w:hAnsi="Times New Roman" w:cs="Times New Roman"/>
          <w:color w:val="000000"/>
        </w:rPr>
        <w:t xml:space="preserve"> I believe good health is a basic human right and so feel compelled to fight for equity and justice through the development of </w:t>
      </w:r>
      <w:r w:rsidR="00732125" w:rsidRPr="00957CCD">
        <w:rPr>
          <w:rFonts w:ascii="Times New Roman" w:eastAsia="Times New Roman" w:hAnsi="Times New Roman" w:cs="Times New Roman"/>
          <w:color w:val="000000"/>
        </w:rPr>
        <w:t xml:space="preserve">our fundamental scientific understanding – the fuel for innovation of </w:t>
      </w:r>
      <w:r w:rsidRPr="00957CCD">
        <w:rPr>
          <w:rFonts w:ascii="Times New Roman" w:eastAsia="Times New Roman" w:hAnsi="Times New Roman" w:cs="Times New Roman"/>
          <w:color w:val="000000"/>
        </w:rPr>
        <w:t xml:space="preserve">more effective diagnostic and therapeutic </w:t>
      </w:r>
      <w:commentRangeStart w:id="7"/>
      <w:r w:rsidRPr="00957CCD">
        <w:rPr>
          <w:rFonts w:ascii="Times New Roman" w:eastAsia="Times New Roman" w:hAnsi="Times New Roman" w:cs="Times New Roman"/>
          <w:color w:val="000000"/>
        </w:rPr>
        <w:t>technologies</w:t>
      </w:r>
      <w:commentRangeEnd w:id="7"/>
      <w:r w:rsidR="0077691F" w:rsidRPr="00957CCD">
        <w:rPr>
          <w:rStyle w:val="CommentReference"/>
          <w:rFonts w:ascii="Times New Roman" w:hAnsi="Times New Roman" w:cs="Times New Roman"/>
          <w:sz w:val="22"/>
          <w:szCs w:val="22"/>
        </w:rPr>
        <w:commentReference w:id="7"/>
      </w:r>
      <w:r w:rsidRPr="00957CCD">
        <w:rPr>
          <w:rFonts w:ascii="Times New Roman" w:eastAsia="Times New Roman" w:hAnsi="Times New Roman" w:cs="Times New Roman"/>
          <w:color w:val="000000"/>
        </w:rPr>
        <w:t>. I will pursue this impact through higher education and a career in biomedical engineering research. For this long-term effort</w:t>
      </w:r>
      <w:r w:rsidR="0077691F" w:rsidRPr="00957CCD">
        <w:rPr>
          <w:rFonts w:ascii="Times New Roman" w:eastAsia="Times New Roman" w:hAnsi="Times New Roman" w:cs="Times New Roman"/>
          <w:color w:val="000000"/>
        </w:rPr>
        <w:t>,</w:t>
      </w:r>
      <w:r w:rsidRPr="00957CCD">
        <w:rPr>
          <w:rFonts w:ascii="Times New Roman" w:eastAsia="Times New Roman" w:hAnsi="Times New Roman" w:cs="Times New Roman"/>
          <w:color w:val="000000"/>
        </w:rPr>
        <w:t xml:space="preserve"> I’ve focused a great deal of my energies to date into building a solid educational foundation in bioengineering and mechanical engineering both through theoretical and practical coursework and through my research positions.</w:t>
      </w:r>
    </w:p>
    <w:p w14:paraId="27329BCE" w14:textId="77777777" w:rsidR="008974F9" w:rsidRPr="00957CCD" w:rsidRDefault="008974F9" w:rsidP="00957CCD">
      <w:pPr>
        <w:spacing w:after="0" w:line="240" w:lineRule="auto"/>
        <w:ind w:firstLine="720"/>
        <w:rPr>
          <w:rFonts w:ascii="Times New Roman" w:eastAsia="Times New Roman" w:hAnsi="Times New Roman" w:cs="Times New Roman"/>
        </w:rPr>
      </w:pPr>
    </w:p>
    <w:p w14:paraId="5B9000C8" w14:textId="77777777" w:rsidR="008974F9" w:rsidRPr="008A1FA1" w:rsidRDefault="008974F9" w:rsidP="00957CCD">
      <w:pPr>
        <w:spacing w:after="0" w:line="240" w:lineRule="auto"/>
        <w:rPr>
          <w:rFonts w:ascii="Times New Roman" w:eastAsia="Times New Roman" w:hAnsi="Times New Roman" w:cs="Times New Roman"/>
          <w:b/>
          <w:bCs/>
        </w:rPr>
      </w:pPr>
      <w:r w:rsidRPr="008A1FA1">
        <w:rPr>
          <w:rFonts w:ascii="Times New Roman" w:eastAsia="Times New Roman" w:hAnsi="Times New Roman" w:cs="Times New Roman"/>
          <w:b/>
          <w:bCs/>
          <w:color w:val="000000"/>
          <w:u w:val="single"/>
        </w:rPr>
        <w:t>Intellectual Merit</w:t>
      </w:r>
    </w:p>
    <w:p w14:paraId="3E7AD56B" w14:textId="2E7703A5" w:rsidR="008974F9" w:rsidRPr="00957CCD" w:rsidRDefault="008974F9" w:rsidP="00957CCD">
      <w:pPr>
        <w:spacing w:after="0" w:line="240" w:lineRule="auto"/>
        <w:ind w:firstLine="720"/>
        <w:rPr>
          <w:rFonts w:ascii="Times New Roman" w:eastAsia="Times New Roman" w:hAnsi="Times New Roman" w:cs="Times New Roman"/>
        </w:rPr>
      </w:pPr>
      <w:r w:rsidRPr="00957CCD">
        <w:rPr>
          <w:rFonts w:ascii="Times New Roman" w:eastAsia="Times New Roman" w:hAnsi="Times New Roman" w:cs="Times New Roman"/>
          <w:color w:val="000000"/>
        </w:rPr>
        <w:t xml:space="preserve">I am grateful to have had the opportunity to attain a world-class undergraduate education through MIT. My coursework has combined instruction in theoretical principles as well as hands-on practical applications to produce a more intuitive grasp of engineering and scientific concepts. For instance, through building a confocal microscope and microfluidic apparatus and performing experiments with them I gained a deeper understanding of optics, microscopy, signals and systems, microfluidics, and data processing. </w:t>
      </w:r>
      <w:r w:rsidR="00854866" w:rsidRPr="00957CCD">
        <w:rPr>
          <w:rFonts w:ascii="Times New Roman" w:eastAsia="Times New Roman" w:hAnsi="Times New Roman" w:cs="Times New Roman"/>
          <w:color w:val="000000"/>
        </w:rPr>
        <w:t xml:space="preserve">I </w:t>
      </w:r>
      <w:r w:rsidR="00957CCD" w:rsidRPr="00957CCD">
        <w:rPr>
          <w:rFonts w:ascii="Times New Roman" w:eastAsia="Times New Roman" w:hAnsi="Times New Roman" w:cs="Times New Roman"/>
          <w:color w:val="000000"/>
        </w:rPr>
        <w:t xml:space="preserve">also </w:t>
      </w:r>
      <w:r w:rsidR="00BD5D21" w:rsidRPr="00957CCD">
        <w:rPr>
          <w:rFonts w:ascii="Times New Roman" w:eastAsia="Times New Roman" w:hAnsi="Times New Roman" w:cs="Times New Roman"/>
          <w:color w:val="000000"/>
        </w:rPr>
        <w:t xml:space="preserve">had the opportunity to </w:t>
      </w:r>
      <w:r w:rsidR="00957CCD" w:rsidRPr="00957CCD">
        <w:rPr>
          <w:rFonts w:ascii="Times New Roman" w:eastAsia="Times New Roman" w:hAnsi="Times New Roman" w:cs="Times New Roman"/>
          <w:color w:val="000000"/>
        </w:rPr>
        <w:t>learn</w:t>
      </w:r>
      <w:r w:rsidR="00B871CD" w:rsidRPr="00957CCD">
        <w:rPr>
          <w:rFonts w:ascii="Times New Roman" w:eastAsia="Times New Roman" w:hAnsi="Times New Roman" w:cs="Times New Roman"/>
          <w:color w:val="000000"/>
        </w:rPr>
        <w:t xml:space="preserve"> </w:t>
      </w:r>
      <w:r w:rsidR="00854866" w:rsidRPr="00957CCD">
        <w:rPr>
          <w:rFonts w:ascii="Times New Roman" w:eastAsia="Times New Roman" w:hAnsi="Times New Roman" w:cs="Times New Roman"/>
          <w:color w:val="000000"/>
        </w:rPr>
        <w:t xml:space="preserve">cell culture, high-throughput small molecule screening, </w:t>
      </w:r>
      <w:r w:rsidR="00957CCD" w:rsidRPr="00957CCD">
        <w:rPr>
          <w:rFonts w:ascii="Times New Roman" w:eastAsia="Times New Roman" w:hAnsi="Times New Roman" w:cs="Times New Roman"/>
          <w:color w:val="000000"/>
        </w:rPr>
        <w:t xml:space="preserve">and other modern wet-lab skills including the design and implementation of a </w:t>
      </w:r>
      <w:proofErr w:type="spellStart"/>
      <w:r w:rsidR="00957CCD" w:rsidRPr="00957CCD">
        <w:rPr>
          <w:rFonts w:ascii="Times New Roman" w:eastAsia="Times New Roman" w:hAnsi="Times New Roman" w:cs="Times New Roman"/>
          <w:color w:val="000000"/>
        </w:rPr>
        <w:t>CRISPRi</w:t>
      </w:r>
      <w:proofErr w:type="spellEnd"/>
      <w:r w:rsidR="00957CCD" w:rsidRPr="00957CCD">
        <w:rPr>
          <w:rFonts w:ascii="Times New Roman" w:eastAsia="Times New Roman" w:hAnsi="Times New Roman" w:cs="Times New Roman"/>
          <w:color w:val="000000"/>
        </w:rPr>
        <w:t xml:space="preserve"> system for metabolic engineering of bacteria</w:t>
      </w:r>
      <w:r w:rsidR="00CF63E6" w:rsidRPr="00957CCD">
        <w:rPr>
          <w:rFonts w:ascii="Times New Roman" w:eastAsia="Times New Roman" w:hAnsi="Times New Roman" w:cs="Times New Roman"/>
          <w:color w:val="000000"/>
        </w:rPr>
        <w:t>.</w:t>
      </w:r>
      <w:r w:rsidR="00957CCD" w:rsidRPr="00957CCD">
        <w:rPr>
          <w:rFonts w:ascii="Times New Roman" w:eastAsia="Times New Roman" w:hAnsi="Times New Roman" w:cs="Times New Roman"/>
          <w:color w:val="000000"/>
        </w:rPr>
        <w:t xml:space="preserve"> </w:t>
      </w:r>
      <w:r w:rsidRPr="00957CCD">
        <w:rPr>
          <w:rFonts w:ascii="Times New Roman" w:eastAsia="Times New Roman" w:hAnsi="Times New Roman" w:cs="Times New Roman"/>
          <w:color w:val="000000"/>
        </w:rPr>
        <w:t>In another project</w:t>
      </w:r>
      <w:r w:rsidR="0077691F" w:rsidRPr="00957CCD">
        <w:rPr>
          <w:rFonts w:ascii="Times New Roman" w:eastAsia="Times New Roman" w:hAnsi="Times New Roman" w:cs="Times New Roman"/>
          <w:color w:val="000000"/>
        </w:rPr>
        <w:t>,</w:t>
      </w:r>
      <w:r w:rsidRPr="00957CCD">
        <w:rPr>
          <w:rFonts w:ascii="Times New Roman" w:eastAsia="Times New Roman" w:hAnsi="Times New Roman" w:cs="Times New Roman"/>
          <w:color w:val="000000"/>
        </w:rPr>
        <w:t xml:space="preserve"> </w:t>
      </w:r>
      <w:r w:rsidRPr="00957CCD">
        <w:rPr>
          <w:rFonts w:ascii="Times New Roman" w:eastAsia="Times New Roman" w:hAnsi="Times New Roman" w:cs="Times New Roman"/>
          <w:color w:val="000000"/>
        </w:rPr>
        <w:t xml:space="preserve">I applied </w:t>
      </w:r>
      <w:commentRangeStart w:id="8"/>
      <w:r w:rsidRPr="00957CCD">
        <w:rPr>
          <w:rFonts w:ascii="Times New Roman" w:eastAsia="Times New Roman" w:hAnsi="Times New Roman" w:cs="Times New Roman"/>
          <w:color w:val="000000"/>
        </w:rPr>
        <w:t>engineering</w:t>
      </w:r>
      <w:commentRangeEnd w:id="8"/>
      <w:r w:rsidR="00CB3073" w:rsidRPr="00957CCD">
        <w:rPr>
          <w:rStyle w:val="CommentReference"/>
          <w:rFonts w:ascii="Times New Roman" w:hAnsi="Times New Roman" w:cs="Times New Roman"/>
          <w:sz w:val="22"/>
          <w:szCs w:val="22"/>
        </w:rPr>
        <w:commentReference w:id="8"/>
      </w:r>
      <w:r w:rsidRPr="00957CCD">
        <w:rPr>
          <w:rFonts w:ascii="Times New Roman" w:eastAsia="Times New Roman" w:hAnsi="Times New Roman" w:cs="Times New Roman"/>
          <w:color w:val="000000"/>
        </w:rPr>
        <w:t xml:space="preserve"> principles to design and manufacture a robot for an end-of-course competition. I was excited to see my </w:t>
      </w:r>
      <w:r w:rsidR="0077691F" w:rsidRPr="00957CCD">
        <w:rPr>
          <w:rFonts w:ascii="Times New Roman" w:eastAsia="Times New Roman" w:hAnsi="Times New Roman" w:cs="Times New Roman"/>
          <w:color w:val="000000"/>
        </w:rPr>
        <w:t xml:space="preserve">invention </w:t>
      </w:r>
      <w:r w:rsidRPr="00957CCD">
        <w:rPr>
          <w:rFonts w:ascii="Times New Roman" w:eastAsia="Times New Roman" w:hAnsi="Times New Roman" w:cs="Times New Roman"/>
          <w:color w:val="000000"/>
        </w:rPr>
        <w:t xml:space="preserve">advance to the quarter-finals and had the honor of receiving an end-of-course award for design and execution. The greatest satisfaction though was in how the practical experiences of the course had </w:t>
      </w:r>
      <w:commentRangeStart w:id="9"/>
      <w:r w:rsidRPr="00957CCD">
        <w:rPr>
          <w:rFonts w:ascii="Times New Roman" w:eastAsia="Times New Roman" w:hAnsi="Times New Roman" w:cs="Times New Roman"/>
          <w:color w:val="000000"/>
        </w:rPr>
        <w:t>deepened my understanding and abilities in engineering</w:t>
      </w:r>
      <w:commentRangeEnd w:id="9"/>
      <w:r w:rsidR="0077691F" w:rsidRPr="00957CCD">
        <w:rPr>
          <w:rStyle w:val="CommentReference"/>
          <w:rFonts w:ascii="Times New Roman" w:hAnsi="Times New Roman" w:cs="Times New Roman"/>
          <w:sz w:val="22"/>
          <w:szCs w:val="22"/>
        </w:rPr>
        <w:commentReference w:id="9"/>
      </w:r>
      <w:r w:rsidRPr="00957CCD">
        <w:rPr>
          <w:rFonts w:ascii="Times New Roman" w:eastAsia="Times New Roman" w:hAnsi="Times New Roman" w:cs="Times New Roman"/>
          <w:color w:val="000000"/>
        </w:rPr>
        <w:t>. My coursework in this way has increased my capabilities and further stimulated my passion for science and engineering in practices such as research design, creative problem solving, and data analysis.</w:t>
      </w:r>
    </w:p>
    <w:p w14:paraId="095A3EC5" w14:textId="035A2F96" w:rsidR="008974F9" w:rsidRPr="00957CCD" w:rsidRDefault="008974F9" w:rsidP="00957CCD">
      <w:pPr>
        <w:spacing w:after="0" w:line="240" w:lineRule="auto"/>
        <w:ind w:firstLine="720"/>
        <w:rPr>
          <w:rFonts w:ascii="Times New Roman" w:eastAsia="Times New Roman" w:hAnsi="Times New Roman" w:cs="Times New Roman"/>
        </w:rPr>
      </w:pPr>
      <w:r w:rsidRPr="00957CCD">
        <w:rPr>
          <w:rFonts w:ascii="Times New Roman" w:eastAsia="Times New Roman" w:hAnsi="Times New Roman" w:cs="Times New Roman"/>
          <w:color w:val="000000"/>
        </w:rPr>
        <w:t xml:space="preserve">My extracurricular research activities have also had this effect. My first foray into academic research was one summer in high school through the Young Scholars Program at Florida State University where I treated cells with a chemical agent and mapped the resultant epigenetic changes. This experience </w:t>
      </w:r>
      <w:r w:rsidRPr="00957CCD">
        <w:rPr>
          <w:rFonts w:ascii="Times New Roman" w:eastAsia="Times New Roman" w:hAnsi="Times New Roman" w:cs="Times New Roman"/>
          <w:color w:val="000000"/>
        </w:rPr>
        <w:lastRenderedPageBreak/>
        <w:t>inspired a fascination with epigenetics and ignited my passion for scientific exploration. In my eagerness to contribute to scientific research and discovery</w:t>
      </w:r>
      <w:r w:rsidR="0077691F" w:rsidRPr="00957CCD">
        <w:rPr>
          <w:rFonts w:ascii="Times New Roman" w:eastAsia="Times New Roman" w:hAnsi="Times New Roman" w:cs="Times New Roman"/>
          <w:color w:val="000000"/>
        </w:rPr>
        <w:t>,</w:t>
      </w:r>
      <w:r w:rsidRPr="00957CCD">
        <w:rPr>
          <w:rFonts w:ascii="Times New Roman" w:eastAsia="Times New Roman" w:hAnsi="Times New Roman" w:cs="Times New Roman"/>
          <w:color w:val="000000"/>
        </w:rPr>
        <w:t xml:space="preserve"> </w:t>
      </w:r>
      <w:r w:rsidRPr="00957CCD">
        <w:rPr>
          <w:rFonts w:ascii="Times New Roman" w:eastAsia="Times New Roman" w:hAnsi="Times New Roman" w:cs="Times New Roman"/>
          <w:color w:val="000000"/>
        </w:rPr>
        <w:t xml:space="preserve">I was then drawn to MIT’s Undergraduate Research Opportunities Program (UROP). I have engaged in UROP projects through the Biomechanics and Rehabilitation Lab, the Bioelectronics Group, and the Center for Biomedical Engineering. These projects have spanned a variety of academic departments but have been consistent in their focus on </w:t>
      </w:r>
      <w:r w:rsidR="00732125" w:rsidRPr="00957CCD">
        <w:rPr>
          <w:rFonts w:ascii="Times New Roman" w:eastAsia="Times New Roman" w:hAnsi="Times New Roman" w:cs="Times New Roman"/>
          <w:color w:val="000000"/>
        </w:rPr>
        <w:t>advanc</w:t>
      </w:r>
      <w:r w:rsidRPr="00957CCD">
        <w:rPr>
          <w:rFonts w:ascii="Times New Roman" w:eastAsia="Times New Roman" w:hAnsi="Times New Roman" w:cs="Times New Roman"/>
          <w:color w:val="000000"/>
        </w:rPr>
        <w:t>ing health</w:t>
      </w:r>
      <w:r w:rsidR="00732125" w:rsidRPr="00957CCD">
        <w:rPr>
          <w:rFonts w:ascii="Times New Roman" w:eastAsia="Times New Roman" w:hAnsi="Times New Roman" w:cs="Times New Roman"/>
          <w:color w:val="000000"/>
        </w:rPr>
        <w:t xml:space="preserve"> science</w:t>
      </w:r>
      <w:r w:rsidRPr="00957CCD">
        <w:rPr>
          <w:rFonts w:ascii="Times New Roman" w:eastAsia="Times New Roman" w:hAnsi="Times New Roman" w:cs="Times New Roman"/>
          <w:color w:val="000000"/>
        </w:rPr>
        <w:t xml:space="preserve"> - a testament to my desire for societal impact </w:t>
      </w:r>
      <w:r w:rsidR="00CB3073" w:rsidRPr="00957CCD">
        <w:rPr>
          <w:rFonts w:ascii="Times New Roman" w:eastAsia="Times New Roman" w:hAnsi="Times New Roman" w:cs="Times New Roman"/>
          <w:color w:val="000000"/>
        </w:rPr>
        <w:t>through contributions in research</w:t>
      </w:r>
      <w:r w:rsidRPr="00957CCD">
        <w:rPr>
          <w:rFonts w:ascii="Times New Roman" w:eastAsia="Times New Roman" w:hAnsi="Times New Roman" w:cs="Times New Roman"/>
          <w:color w:val="000000"/>
        </w:rPr>
        <w:t>.</w:t>
      </w:r>
    </w:p>
    <w:p w14:paraId="4951CAE1" w14:textId="77777777" w:rsidR="000E0BE8" w:rsidRPr="00957CCD" w:rsidRDefault="008974F9" w:rsidP="00957CCD">
      <w:pPr>
        <w:spacing w:after="0" w:line="240" w:lineRule="auto"/>
        <w:ind w:firstLine="720"/>
        <w:rPr>
          <w:rFonts w:ascii="Times New Roman" w:eastAsia="Times New Roman" w:hAnsi="Times New Roman" w:cs="Times New Roman"/>
          <w:color w:val="000000"/>
        </w:rPr>
      </w:pPr>
      <w:r w:rsidRPr="00957CCD">
        <w:rPr>
          <w:rFonts w:ascii="Times New Roman" w:eastAsia="Times New Roman" w:hAnsi="Times New Roman" w:cs="Times New Roman"/>
          <w:color w:val="000000"/>
        </w:rPr>
        <w:t>    In the Biomechanics Lab</w:t>
      </w:r>
      <w:r w:rsidR="00E82F75" w:rsidRPr="00957CCD">
        <w:rPr>
          <w:rFonts w:ascii="Times New Roman" w:eastAsia="Times New Roman" w:hAnsi="Times New Roman" w:cs="Times New Roman"/>
          <w:color w:val="000000"/>
        </w:rPr>
        <w:t>,</w:t>
      </w:r>
      <w:r w:rsidRPr="00957CCD">
        <w:rPr>
          <w:rFonts w:ascii="Times New Roman" w:eastAsia="Times New Roman" w:hAnsi="Times New Roman" w:cs="Times New Roman"/>
          <w:color w:val="000000"/>
        </w:rPr>
        <w:t xml:space="preserve"> I facilitated the investigation of feedback in fine motor control by making adaptations to physical and software components of a therapeutic robotic interface. In the Center for Biomedical Engineering</w:t>
      </w:r>
      <w:r w:rsidR="000E0BE8" w:rsidRPr="00957CCD">
        <w:rPr>
          <w:rFonts w:ascii="Times New Roman" w:eastAsia="Times New Roman" w:hAnsi="Times New Roman" w:cs="Times New Roman"/>
          <w:color w:val="000000"/>
        </w:rPr>
        <w:t>,</w:t>
      </w:r>
      <w:r w:rsidRPr="00957CCD">
        <w:rPr>
          <w:rFonts w:ascii="Times New Roman" w:eastAsia="Times New Roman" w:hAnsi="Times New Roman" w:cs="Times New Roman"/>
          <w:color w:val="000000"/>
        </w:rPr>
        <w:t xml:space="preserve"> I explored the influence of ECMO circuit design on thrombotic complications as well as the potential for laryngoscope modification to enhance tissue manipulation - though these projects were cut short by the Covid-19 pandemic. </w:t>
      </w:r>
    </w:p>
    <w:p w14:paraId="7653C7FC" w14:textId="3C0D4A3D" w:rsidR="008974F9" w:rsidRPr="00957CCD" w:rsidRDefault="008974F9" w:rsidP="00957CCD">
      <w:pPr>
        <w:spacing w:after="0" w:line="240" w:lineRule="auto"/>
        <w:ind w:firstLine="720"/>
        <w:rPr>
          <w:rFonts w:ascii="Times New Roman" w:eastAsia="Times New Roman" w:hAnsi="Times New Roman" w:cs="Times New Roman"/>
        </w:rPr>
      </w:pPr>
      <w:r w:rsidRPr="00957CCD">
        <w:rPr>
          <w:rFonts w:ascii="Times New Roman" w:eastAsia="Times New Roman" w:hAnsi="Times New Roman" w:cs="Times New Roman"/>
          <w:color w:val="000000"/>
        </w:rPr>
        <w:t>My project in the Bioelectronics Group was the most substantial, evolving over a couple years and involving a great host of subprojects.</w:t>
      </w:r>
      <w:r w:rsidR="00CB3073" w:rsidRPr="00957CCD">
        <w:rPr>
          <w:rFonts w:ascii="Times New Roman" w:eastAsia="Times New Roman" w:hAnsi="Times New Roman" w:cs="Times New Roman"/>
          <w:color w:val="000000"/>
        </w:rPr>
        <w:t xml:space="preserve"> </w:t>
      </w:r>
      <w:r w:rsidRPr="00957CCD">
        <w:rPr>
          <w:rFonts w:ascii="Times New Roman" w:eastAsia="Times New Roman" w:hAnsi="Times New Roman" w:cs="Times New Roman"/>
          <w:color w:val="000000"/>
        </w:rPr>
        <w:t>The overarching project investigated the potential for light to induce neuro</w:t>
      </w:r>
      <w:r w:rsidR="00CB3073" w:rsidRPr="00957CCD">
        <w:rPr>
          <w:rFonts w:ascii="Times New Roman" w:eastAsia="Times New Roman" w:hAnsi="Times New Roman" w:cs="Times New Roman"/>
          <w:color w:val="000000"/>
        </w:rPr>
        <w:t>-</w:t>
      </w:r>
      <w:r w:rsidRPr="00957CCD">
        <w:rPr>
          <w:rFonts w:ascii="Times New Roman" w:eastAsia="Times New Roman" w:hAnsi="Times New Roman" w:cs="Times New Roman"/>
          <w:color w:val="000000"/>
        </w:rPr>
        <w:t xml:space="preserve">regeneration in rat models of spinal cord injury. This project was especially exciting to me </w:t>
      </w:r>
      <w:r w:rsidR="00CB3073" w:rsidRPr="00957CCD">
        <w:rPr>
          <w:rFonts w:ascii="Times New Roman" w:eastAsia="Times New Roman" w:hAnsi="Times New Roman" w:cs="Times New Roman"/>
          <w:color w:val="000000"/>
        </w:rPr>
        <w:t>for its enormous opportunities for increasing the understanding of neural relays in the spinal cord and nerve regeneration mechanisms.</w:t>
      </w:r>
      <w:commentRangeStart w:id="10"/>
      <w:commentRangeEnd w:id="10"/>
      <w:r w:rsidR="000E0BE8" w:rsidRPr="00957CCD">
        <w:rPr>
          <w:rStyle w:val="CommentReference"/>
          <w:rFonts w:ascii="Times New Roman" w:hAnsi="Times New Roman" w:cs="Times New Roman"/>
          <w:sz w:val="22"/>
          <w:szCs w:val="22"/>
        </w:rPr>
        <w:commentReference w:id="10"/>
      </w:r>
      <w:r w:rsidRPr="00957CCD">
        <w:rPr>
          <w:rFonts w:ascii="Times New Roman" w:eastAsia="Times New Roman" w:hAnsi="Times New Roman" w:cs="Times New Roman"/>
          <w:color w:val="000000"/>
        </w:rPr>
        <w:t xml:space="preserve"> I was initially recruited to design and build a rat treadmill for assessing the recovery of locomotor function. I was responsible for the entire development process, from background research, to design, fabrication, and testing. I created CAD models and fabricated my designs with a laser cutter and lathe. I also sourced and tested motors and elastic belt materials to optimize cost and performance. I iterated on the treadmill </w:t>
      </w:r>
      <w:r w:rsidR="000E0BE8" w:rsidRPr="00957CCD">
        <w:rPr>
          <w:rFonts w:ascii="Times New Roman" w:eastAsia="Times New Roman" w:hAnsi="Times New Roman" w:cs="Times New Roman"/>
          <w:color w:val="000000"/>
        </w:rPr>
        <w:t xml:space="preserve">multiple </w:t>
      </w:r>
      <w:r w:rsidRPr="00957CCD">
        <w:rPr>
          <w:rFonts w:ascii="Times New Roman" w:eastAsia="Times New Roman" w:hAnsi="Times New Roman" w:cs="Times New Roman"/>
          <w:color w:val="000000"/>
        </w:rPr>
        <w:t>times based on testing results. For example, in one early version of the treadmill, the belt was prone to slipping off of its track. Through researching related fields</w:t>
      </w:r>
      <w:r w:rsidR="000E0BE8" w:rsidRPr="00957CCD">
        <w:rPr>
          <w:rFonts w:ascii="Times New Roman" w:eastAsia="Times New Roman" w:hAnsi="Times New Roman" w:cs="Times New Roman"/>
          <w:color w:val="000000"/>
        </w:rPr>
        <w:t>,</w:t>
      </w:r>
      <w:r w:rsidRPr="00957CCD">
        <w:rPr>
          <w:rFonts w:ascii="Times New Roman" w:eastAsia="Times New Roman" w:hAnsi="Times New Roman" w:cs="Times New Roman"/>
          <w:color w:val="000000"/>
        </w:rPr>
        <w:t xml:space="preserve"> I was able to identify and implement a solution - creating a convex surface for the belt pulley to generate differential tensions resulting in a self-centering system. Through this experience I gained practice in experimental design and demonstrated my ability to plan and execute testing, analyze results, and generate solutions. </w:t>
      </w:r>
    </w:p>
    <w:p w14:paraId="072C10C7" w14:textId="77131080" w:rsidR="008974F9" w:rsidRPr="00957CCD" w:rsidRDefault="008974F9" w:rsidP="00957CCD">
      <w:pPr>
        <w:spacing w:after="0" w:line="240" w:lineRule="auto"/>
        <w:ind w:firstLine="720"/>
        <w:rPr>
          <w:rFonts w:ascii="Times New Roman" w:eastAsia="Times New Roman" w:hAnsi="Times New Roman" w:cs="Times New Roman"/>
        </w:rPr>
      </w:pPr>
      <w:r w:rsidRPr="00957CCD">
        <w:rPr>
          <w:rFonts w:ascii="Times New Roman" w:eastAsia="Times New Roman" w:hAnsi="Times New Roman" w:cs="Times New Roman"/>
          <w:color w:val="000000"/>
        </w:rPr>
        <w:t xml:space="preserve">It was my good fortune to </w:t>
      </w:r>
      <w:r w:rsidR="00CB3073" w:rsidRPr="00957CCD">
        <w:rPr>
          <w:rFonts w:ascii="Times New Roman" w:eastAsia="Times New Roman" w:hAnsi="Times New Roman" w:cs="Times New Roman"/>
          <w:color w:val="000000"/>
        </w:rPr>
        <w:t xml:space="preserve">get to work with the incredible Dr. Polina Anikeeva and to </w:t>
      </w:r>
      <w:r w:rsidRPr="00957CCD">
        <w:rPr>
          <w:rFonts w:ascii="Times New Roman" w:eastAsia="Times New Roman" w:hAnsi="Times New Roman" w:cs="Times New Roman"/>
          <w:color w:val="000000"/>
        </w:rPr>
        <w:t xml:space="preserve">have a most talented and thoughtful </w:t>
      </w:r>
      <w:commentRangeStart w:id="11"/>
      <w:r w:rsidRPr="00957CCD">
        <w:rPr>
          <w:rFonts w:ascii="Times New Roman" w:eastAsia="Times New Roman" w:hAnsi="Times New Roman" w:cs="Times New Roman"/>
          <w:color w:val="000000"/>
        </w:rPr>
        <w:t>mentor</w:t>
      </w:r>
      <w:commentRangeEnd w:id="11"/>
      <w:r w:rsidR="00F564C3" w:rsidRPr="00957CCD">
        <w:rPr>
          <w:rStyle w:val="CommentReference"/>
          <w:rFonts w:ascii="Times New Roman" w:hAnsi="Times New Roman" w:cs="Times New Roman"/>
          <w:sz w:val="22"/>
          <w:szCs w:val="22"/>
        </w:rPr>
        <w:commentReference w:id="11"/>
      </w:r>
      <w:r w:rsidRPr="00957CCD">
        <w:rPr>
          <w:rFonts w:ascii="Times New Roman" w:eastAsia="Times New Roman" w:hAnsi="Times New Roman" w:cs="Times New Roman"/>
          <w:color w:val="000000"/>
        </w:rPr>
        <w:t xml:space="preserve">, Dr. Dena Shahriari, who, recognizing my enthusiasm for learning, offered further involvement in the incredibly multidisciplinary project. In addition to engaging in mechanical engineering and design, I gained exposure to methods for </w:t>
      </w:r>
      <w:commentRangeStart w:id="12"/>
      <w:commentRangeEnd w:id="12"/>
      <w:r w:rsidR="00C71CE6" w:rsidRPr="00957CCD">
        <w:rPr>
          <w:rStyle w:val="CommentReference"/>
          <w:rFonts w:ascii="Times New Roman" w:hAnsi="Times New Roman" w:cs="Times New Roman"/>
          <w:sz w:val="22"/>
          <w:szCs w:val="22"/>
        </w:rPr>
        <w:commentReference w:id="12"/>
      </w:r>
      <w:r w:rsidR="00C71CE6" w:rsidRPr="00957CCD">
        <w:rPr>
          <w:rFonts w:ascii="Times New Roman" w:eastAsia="Times New Roman" w:hAnsi="Times New Roman" w:cs="Times New Roman"/>
          <w:color w:val="000000"/>
        </w:rPr>
        <w:t xml:space="preserve">developing </w:t>
      </w:r>
      <w:r w:rsidRPr="00957CCD">
        <w:rPr>
          <w:rFonts w:ascii="Times New Roman" w:eastAsia="Times New Roman" w:hAnsi="Times New Roman" w:cs="Times New Roman"/>
          <w:color w:val="000000"/>
        </w:rPr>
        <w:t>implantable electronics and neural probes as well as for animal handling and testing. When tasked with generating a procedure for generating motion data from videos of the treadmill use, I took the initiative to teach myself computer vision methods and develop programs to conduct basic analysis. I ultimately identified a more advanced open-source platform, and through much trial and error figured out how to harness this tool for our application by training and implementing a cloud-based neural network to process the raw video data. Through this sub-project</w:t>
      </w:r>
      <w:r w:rsidR="00C71CE6" w:rsidRPr="00957CCD">
        <w:rPr>
          <w:rFonts w:ascii="Times New Roman" w:eastAsia="Times New Roman" w:hAnsi="Times New Roman" w:cs="Times New Roman"/>
          <w:color w:val="000000"/>
        </w:rPr>
        <w:t>,</w:t>
      </w:r>
      <w:r w:rsidRPr="00957CCD">
        <w:rPr>
          <w:rFonts w:ascii="Times New Roman" w:eastAsia="Times New Roman" w:hAnsi="Times New Roman" w:cs="Times New Roman"/>
          <w:color w:val="000000"/>
        </w:rPr>
        <w:t xml:space="preserve"> I gained experience in the realms of bioinformatics and machine learning. In this way my experiences in the spinal cord injury project not only provided nearer term societal impacts, by advancing the field of neuro</w:t>
      </w:r>
      <w:r w:rsidR="005A6E6C" w:rsidRPr="00957CCD">
        <w:rPr>
          <w:rFonts w:ascii="Times New Roman" w:eastAsia="Times New Roman" w:hAnsi="Times New Roman" w:cs="Times New Roman"/>
          <w:color w:val="000000"/>
        </w:rPr>
        <w:t>-</w:t>
      </w:r>
      <w:r w:rsidRPr="00957CCD">
        <w:rPr>
          <w:rFonts w:ascii="Times New Roman" w:eastAsia="Times New Roman" w:hAnsi="Times New Roman" w:cs="Times New Roman"/>
          <w:color w:val="000000"/>
        </w:rPr>
        <w:t>regeneration, but also increased my capacity for future impact, as I added a vast host of new research tools to my toolbox.</w:t>
      </w:r>
    </w:p>
    <w:p w14:paraId="408C4A15" w14:textId="45DDDEA8" w:rsidR="008974F9" w:rsidRPr="00957CCD" w:rsidRDefault="00CE24CC" w:rsidP="00957CCD">
      <w:pPr>
        <w:spacing w:after="0" w:line="240" w:lineRule="auto"/>
        <w:ind w:firstLine="720"/>
        <w:rPr>
          <w:rFonts w:ascii="Times New Roman" w:eastAsia="Times New Roman" w:hAnsi="Times New Roman" w:cs="Times New Roman"/>
        </w:rPr>
      </w:pPr>
      <w:r w:rsidRPr="00957CCD">
        <w:rPr>
          <w:rFonts w:ascii="Times New Roman" w:eastAsia="Times New Roman" w:hAnsi="Times New Roman" w:cs="Times New Roman"/>
          <w:color w:val="000000"/>
        </w:rPr>
        <w:t xml:space="preserve">In addition to technical skills, I learned more general truths about the research process. </w:t>
      </w:r>
      <w:commentRangeStart w:id="13"/>
      <w:r w:rsidR="008974F9" w:rsidRPr="00957CCD">
        <w:rPr>
          <w:rFonts w:ascii="Times New Roman" w:eastAsia="Times New Roman" w:hAnsi="Times New Roman" w:cs="Times New Roman"/>
          <w:color w:val="000000"/>
        </w:rPr>
        <w:t>The</w:t>
      </w:r>
      <w:commentRangeEnd w:id="13"/>
      <w:r w:rsidR="00C71CE6" w:rsidRPr="00957CCD">
        <w:rPr>
          <w:rStyle w:val="CommentReference"/>
          <w:rFonts w:ascii="Times New Roman" w:hAnsi="Times New Roman" w:cs="Times New Roman"/>
          <w:sz w:val="22"/>
          <w:szCs w:val="22"/>
        </w:rPr>
        <w:commentReference w:id="13"/>
      </w:r>
      <w:r w:rsidR="008974F9" w:rsidRPr="00957CCD">
        <w:rPr>
          <w:rFonts w:ascii="Times New Roman" w:eastAsia="Times New Roman" w:hAnsi="Times New Roman" w:cs="Times New Roman"/>
          <w:color w:val="000000"/>
        </w:rPr>
        <w:t xml:space="preserve"> focus and design of the project were adapted numerous times </w:t>
      </w:r>
      <w:r w:rsidR="005A6E6C" w:rsidRPr="00957CCD">
        <w:rPr>
          <w:rFonts w:ascii="Times New Roman" w:eastAsia="Times New Roman" w:hAnsi="Times New Roman" w:cs="Times New Roman"/>
          <w:color w:val="000000"/>
        </w:rPr>
        <w:t xml:space="preserve">as </w:t>
      </w:r>
      <w:r w:rsidR="008974F9" w:rsidRPr="00957CCD">
        <w:rPr>
          <w:rFonts w:ascii="Times New Roman" w:eastAsia="Times New Roman" w:hAnsi="Times New Roman" w:cs="Times New Roman"/>
          <w:color w:val="000000"/>
        </w:rPr>
        <w:t>a partner neurosurgeon had to leave the project (requiring a new partner be found and brought up to date) and the surgical procedures had to be repeatedly modified to reduce the rate of casualties. Surgical and unexpected casualties were especially catastrophic setbacks, as each new cohort of rats set us back by months, but I have learned patience and an appreciation for all the discovery that goes unpublished in the process of enabling that which is ultimately reported. The experiences I have had through this project have been a crucial lesson in persistence. I have gained a greater appreciation for the complexity of scientific research, learning to expect the unexpected and exhibit adaptability as obstacles arise.</w:t>
      </w:r>
    </w:p>
    <w:p w14:paraId="6102CC69" w14:textId="77777777" w:rsidR="008974F9" w:rsidRPr="00957CCD" w:rsidRDefault="008974F9" w:rsidP="00957CCD">
      <w:pPr>
        <w:spacing w:after="0" w:line="240" w:lineRule="auto"/>
        <w:ind w:firstLine="720"/>
        <w:rPr>
          <w:rFonts w:ascii="Times New Roman" w:eastAsia="Times New Roman" w:hAnsi="Times New Roman" w:cs="Times New Roman"/>
        </w:rPr>
      </w:pPr>
      <w:r w:rsidRPr="00957CCD">
        <w:rPr>
          <w:rFonts w:ascii="Times New Roman" w:eastAsia="Times New Roman" w:hAnsi="Times New Roman" w:cs="Times New Roman"/>
          <w:color w:val="000000"/>
        </w:rPr>
        <w:t xml:space="preserve">Currently I am working with Professor Ellen Roche to develop a minimally invasive tool for the delivery of cardiac patches providing mechanical support of heart function after heart attacks. The research focus of Dr. Roche’s lab provides the exciting potential to expand our understanding of the mechanisms and optimization of various organ support techniques. I aim to become further involved in </w:t>
      </w:r>
      <w:r w:rsidRPr="00957CCD">
        <w:rPr>
          <w:rFonts w:ascii="Times New Roman" w:eastAsia="Times New Roman" w:hAnsi="Times New Roman" w:cs="Times New Roman"/>
          <w:color w:val="000000"/>
        </w:rPr>
        <w:lastRenderedPageBreak/>
        <w:t>this research through my graduate studies, and to take advantage of the Roche Lab’s computational work to advance my own quantitative research skills.</w:t>
      </w:r>
    </w:p>
    <w:p w14:paraId="4368CE9B" w14:textId="77777777" w:rsidR="008974F9" w:rsidRPr="00957CCD" w:rsidRDefault="008974F9" w:rsidP="00957CCD">
      <w:pPr>
        <w:spacing w:after="0" w:line="240" w:lineRule="auto"/>
        <w:ind w:firstLine="720"/>
        <w:rPr>
          <w:rFonts w:ascii="Times New Roman" w:eastAsia="Times New Roman" w:hAnsi="Times New Roman" w:cs="Times New Roman"/>
        </w:rPr>
      </w:pPr>
    </w:p>
    <w:p w14:paraId="26CAF0D1" w14:textId="77777777" w:rsidR="008974F9" w:rsidRPr="008A1FA1" w:rsidRDefault="008974F9" w:rsidP="00957CCD">
      <w:pPr>
        <w:spacing w:after="0" w:line="240" w:lineRule="auto"/>
        <w:rPr>
          <w:rFonts w:ascii="Times New Roman" w:eastAsia="Times New Roman" w:hAnsi="Times New Roman" w:cs="Times New Roman"/>
          <w:b/>
          <w:bCs/>
        </w:rPr>
      </w:pPr>
      <w:r w:rsidRPr="008A1FA1">
        <w:rPr>
          <w:rFonts w:ascii="Times New Roman" w:eastAsia="Times New Roman" w:hAnsi="Times New Roman" w:cs="Times New Roman"/>
          <w:b/>
          <w:bCs/>
          <w:color w:val="000000"/>
          <w:u w:val="single"/>
        </w:rPr>
        <w:t xml:space="preserve">Broader </w:t>
      </w:r>
      <w:commentRangeStart w:id="14"/>
      <w:commentRangeStart w:id="15"/>
      <w:r w:rsidRPr="008A1FA1">
        <w:rPr>
          <w:rFonts w:ascii="Times New Roman" w:eastAsia="Times New Roman" w:hAnsi="Times New Roman" w:cs="Times New Roman"/>
          <w:b/>
          <w:bCs/>
          <w:color w:val="000000"/>
          <w:u w:val="single"/>
        </w:rPr>
        <w:t>Impacts</w:t>
      </w:r>
      <w:commentRangeEnd w:id="14"/>
      <w:r w:rsidR="003D7C9F" w:rsidRPr="008A1FA1">
        <w:rPr>
          <w:rStyle w:val="CommentReference"/>
          <w:rFonts w:ascii="Times New Roman" w:hAnsi="Times New Roman" w:cs="Times New Roman"/>
          <w:b/>
          <w:bCs/>
          <w:sz w:val="22"/>
          <w:szCs w:val="22"/>
        </w:rPr>
        <w:commentReference w:id="14"/>
      </w:r>
      <w:commentRangeEnd w:id="15"/>
      <w:r w:rsidR="00B871CD" w:rsidRPr="008A1FA1">
        <w:rPr>
          <w:rStyle w:val="CommentReference"/>
          <w:rFonts w:ascii="Times New Roman" w:hAnsi="Times New Roman" w:cs="Times New Roman"/>
          <w:b/>
          <w:bCs/>
          <w:sz w:val="22"/>
          <w:szCs w:val="22"/>
        </w:rPr>
        <w:commentReference w:id="15"/>
      </w:r>
    </w:p>
    <w:p w14:paraId="528559F7" w14:textId="07CF37B2" w:rsidR="008974F9" w:rsidRPr="00957CCD" w:rsidRDefault="00D369B3" w:rsidP="00957CCD">
      <w:pPr>
        <w:spacing w:after="0" w:line="240" w:lineRule="auto"/>
        <w:ind w:firstLine="720"/>
        <w:rPr>
          <w:rFonts w:ascii="Times New Roman" w:eastAsia="Times New Roman" w:hAnsi="Times New Roman" w:cs="Times New Roman"/>
        </w:rPr>
      </w:pPr>
      <w:r w:rsidRPr="00957CCD">
        <w:rPr>
          <w:rFonts w:ascii="Times New Roman" w:eastAsia="Times New Roman" w:hAnsi="Times New Roman" w:cs="Times New Roman"/>
          <w:color w:val="000000"/>
        </w:rPr>
        <w:t>I recognize that not everyone has or will have the opportunities for education that I have had and so fully believe</w:t>
      </w:r>
      <w:r w:rsidR="00B871CD" w:rsidRPr="00957CCD">
        <w:rPr>
          <w:rFonts w:ascii="Times New Roman" w:eastAsia="Times New Roman" w:hAnsi="Times New Roman" w:cs="Times New Roman"/>
          <w:color w:val="000000"/>
        </w:rPr>
        <w:t xml:space="preserve"> in using my research and advantages to benefit others</w:t>
      </w:r>
      <w:r w:rsidRPr="00957CCD">
        <w:rPr>
          <w:rFonts w:ascii="Times New Roman" w:eastAsia="Times New Roman" w:hAnsi="Times New Roman" w:cs="Times New Roman"/>
          <w:color w:val="000000"/>
        </w:rPr>
        <w:t xml:space="preserve">. </w:t>
      </w:r>
      <w:commentRangeStart w:id="16"/>
      <w:commentRangeStart w:id="17"/>
      <w:r w:rsidR="008974F9" w:rsidRPr="00957CCD">
        <w:rPr>
          <w:rFonts w:ascii="Times New Roman" w:eastAsia="Times New Roman" w:hAnsi="Times New Roman" w:cs="Times New Roman"/>
          <w:color w:val="000000"/>
        </w:rPr>
        <w:t>I</w:t>
      </w:r>
      <w:commentRangeEnd w:id="16"/>
      <w:r w:rsidR="0077691F" w:rsidRPr="00957CCD">
        <w:rPr>
          <w:rStyle w:val="CommentReference"/>
          <w:rFonts w:ascii="Times New Roman" w:hAnsi="Times New Roman" w:cs="Times New Roman"/>
          <w:sz w:val="22"/>
          <w:szCs w:val="22"/>
        </w:rPr>
        <w:commentReference w:id="16"/>
      </w:r>
      <w:commentRangeEnd w:id="17"/>
      <w:r w:rsidRPr="00957CCD">
        <w:rPr>
          <w:rStyle w:val="CommentReference"/>
          <w:rFonts w:ascii="Times New Roman" w:hAnsi="Times New Roman" w:cs="Times New Roman"/>
          <w:sz w:val="22"/>
          <w:szCs w:val="22"/>
        </w:rPr>
        <w:commentReference w:id="17"/>
      </w:r>
      <w:r w:rsidR="008974F9" w:rsidRPr="00957CCD">
        <w:rPr>
          <w:rFonts w:ascii="Times New Roman" w:eastAsia="Times New Roman" w:hAnsi="Times New Roman" w:cs="Times New Roman"/>
          <w:color w:val="000000"/>
        </w:rPr>
        <w:t xml:space="preserve"> am incredibly grateful for </w:t>
      </w:r>
      <w:commentRangeStart w:id="18"/>
      <w:r w:rsidR="008974F9" w:rsidRPr="00957CCD">
        <w:rPr>
          <w:rFonts w:ascii="Times New Roman" w:eastAsia="Times New Roman" w:hAnsi="Times New Roman" w:cs="Times New Roman"/>
          <w:color w:val="000000"/>
        </w:rPr>
        <w:t xml:space="preserve">all </w:t>
      </w:r>
      <w:r w:rsidR="005A6E6C" w:rsidRPr="00957CCD">
        <w:rPr>
          <w:rFonts w:ascii="Times New Roman" w:eastAsia="Times New Roman" w:hAnsi="Times New Roman" w:cs="Times New Roman"/>
          <w:color w:val="000000"/>
        </w:rPr>
        <w:t>my mentors,</w:t>
      </w:r>
      <w:r w:rsidR="008974F9" w:rsidRPr="00957CCD">
        <w:rPr>
          <w:rFonts w:ascii="Times New Roman" w:eastAsia="Times New Roman" w:hAnsi="Times New Roman" w:cs="Times New Roman"/>
          <w:color w:val="000000"/>
        </w:rPr>
        <w:t xml:space="preserve"> </w:t>
      </w:r>
      <w:commentRangeEnd w:id="18"/>
      <w:r w:rsidR="00C71CE6" w:rsidRPr="00957CCD">
        <w:rPr>
          <w:rStyle w:val="CommentReference"/>
          <w:rFonts w:ascii="Times New Roman" w:hAnsi="Times New Roman" w:cs="Times New Roman"/>
          <w:sz w:val="22"/>
          <w:szCs w:val="22"/>
        </w:rPr>
        <w:commentReference w:id="18"/>
      </w:r>
      <w:r w:rsidR="008974F9" w:rsidRPr="00957CCD">
        <w:rPr>
          <w:rFonts w:ascii="Times New Roman" w:eastAsia="Times New Roman" w:hAnsi="Times New Roman" w:cs="Times New Roman"/>
          <w:color w:val="000000"/>
        </w:rPr>
        <w:t>who have blazed the trail ahead of me and turned around to lend a hand through the steeper parts of my ascent. In my eagerness to pass on this favor to those coming up the trail behind me, I have engaged in mentorship through both formal and informal positions. In my junior year</w:t>
      </w:r>
      <w:r w:rsidR="006E0E48" w:rsidRPr="00957CCD">
        <w:rPr>
          <w:rFonts w:ascii="Times New Roman" w:eastAsia="Times New Roman" w:hAnsi="Times New Roman" w:cs="Times New Roman"/>
          <w:color w:val="000000"/>
        </w:rPr>
        <w:t>,</w:t>
      </w:r>
      <w:r w:rsidR="008974F9" w:rsidRPr="00957CCD">
        <w:rPr>
          <w:rFonts w:ascii="Times New Roman" w:eastAsia="Times New Roman" w:hAnsi="Times New Roman" w:cs="Times New Roman"/>
          <w:color w:val="000000"/>
        </w:rPr>
        <w:t xml:space="preserve"> I served as a Resident Peer Mentor, a role established to provide freshmen with an upperclassman friend within their living community that they can turn to for advice, particularly in cases when they may feel more comfortable reaching out to a peer rather than faculty. I also act as a mentor through my involvement on the MIT </w:t>
      </w:r>
      <w:r w:rsidRPr="00957CCD">
        <w:rPr>
          <w:rFonts w:ascii="Times New Roman" w:eastAsia="Times New Roman" w:hAnsi="Times New Roman" w:cs="Times New Roman"/>
          <w:color w:val="000000"/>
        </w:rPr>
        <w:t>C</w:t>
      </w:r>
      <w:r w:rsidR="008974F9" w:rsidRPr="00957CCD">
        <w:rPr>
          <w:rFonts w:ascii="Times New Roman" w:eastAsia="Times New Roman" w:hAnsi="Times New Roman" w:cs="Times New Roman"/>
          <w:color w:val="000000"/>
        </w:rPr>
        <w:t xml:space="preserve">rew </w:t>
      </w:r>
      <w:r w:rsidRPr="00957CCD">
        <w:rPr>
          <w:rFonts w:ascii="Times New Roman" w:eastAsia="Times New Roman" w:hAnsi="Times New Roman" w:cs="Times New Roman"/>
          <w:color w:val="000000"/>
        </w:rPr>
        <w:t>T</w:t>
      </w:r>
      <w:r w:rsidR="008974F9" w:rsidRPr="00957CCD">
        <w:rPr>
          <w:rFonts w:ascii="Times New Roman" w:eastAsia="Times New Roman" w:hAnsi="Times New Roman" w:cs="Times New Roman"/>
          <w:color w:val="000000"/>
        </w:rPr>
        <w:t xml:space="preserve">eam. One aspect of the team that I love is how it throws students from all class years together into one boat and demands mutual support and unification for mutual success. I am always delighted to share my experiences and advice with inquiring younger teammates, whether about </w:t>
      </w:r>
      <w:commentRangeStart w:id="19"/>
      <w:commentRangeStart w:id="20"/>
      <w:r w:rsidR="008974F9" w:rsidRPr="00957CCD">
        <w:rPr>
          <w:rFonts w:ascii="Times New Roman" w:eastAsia="Times New Roman" w:hAnsi="Times New Roman" w:cs="Times New Roman"/>
          <w:color w:val="000000"/>
        </w:rPr>
        <w:t>rowing and training</w:t>
      </w:r>
      <w:commentRangeEnd w:id="19"/>
      <w:r w:rsidR="006E0E48" w:rsidRPr="00957CCD">
        <w:rPr>
          <w:rStyle w:val="CommentReference"/>
          <w:rFonts w:ascii="Times New Roman" w:hAnsi="Times New Roman" w:cs="Times New Roman"/>
          <w:sz w:val="22"/>
          <w:szCs w:val="22"/>
        </w:rPr>
        <w:commentReference w:id="19"/>
      </w:r>
      <w:commentRangeEnd w:id="20"/>
      <w:r w:rsidRPr="00957CCD">
        <w:rPr>
          <w:rStyle w:val="CommentReference"/>
          <w:rFonts w:ascii="Times New Roman" w:hAnsi="Times New Roman" w:cs="Times New Roman"/>
          <w:sz w:val="22"/>
          <w:szCs w:val="22"/>
        </w:rPr>
        <w:commentReference w:id="20"/>
      </w:r>
      <w:r w:rsidR="008974F9" w:rsidRPr="00957CCD">
        <w:rPr>
          <w:rFonts w:ascii="Times New Roman" w:eastAsia="Times New Roman" w:hAnsi="Times New Roman" w:cs="Times New Roman"/>
          <w:color w:val="000000"/>
        </w:rPr>
        <w:t>, choosing classes, reaching out to professors, acquiring a research position, or any other questions or issues on their minds. This year I am also excited to be taking on the position of Associate Advisor (AA). In this role</w:t>
      </w:r>
      <w:r w:rsidR="006E0E48" w:rsidRPr="00957CCD">
        <w:rPr>
          <w:rFonts w:ascii="Times New Roman" w:eastAsia="Times New Roman" w:hAnsi="Times New Roman" w:cs="Times New Roman"/>
          <w:color w:val="000000"/>
        </w:rPr>
        <w:t>,</w:t>
      </w:r>
      <w:r w:rsidR="008974F9" w:rsidRPr="00957CCD">
        <w:rPr>
          <w:rFonts w:ascii="Times New Roman" w:eastAsia="Times New Roman" w:hAnsi="Times New Roman" w:cs="Times New Roman"/>
          <w:color w:val="000000"/>
        </w:rPr>
        <w:t xml:space="preserve"> I will have the opportunity to support rising sophomores as they enter the Bioengineering major. It is my hope that, as an AA, I will be able to serve as a mentor and friend to foster a sense of community for these sophomores within the department and assuage any anxieties they may have, especially given the unique challenges of the pandemic situation and largely virtual upcoming semester. I am certain that I will continue to serve as a mentor and source of support for others throughout the rest of my life and in any role I may assume. When I am a graduate student, I plan to continue serving as a mentor and source of support by encouraging and assisting undergraduates as a Teaching Assistant and</w:t>
      </w:r>
      <w:r w:rsidR="00F00199">
        <w:rPr>
          <w:rFonts w:ascii="Times New Roman" w:eastAsia="Times New Roman" w:hAnsi="Times New Roman" w:cs="Times New Roman"/>
          <w:color w:val="000000"/>
        </w:rPr>
        <w:t xml:space="preserve"> UROP Supervisor. I will also draw examples from my research and rowing experiences to lead workshops on physics, biology, and scientific concepts for </w:t>
      </w:r>
      <w:r w:rsidR="008974F9" w:rsidRPr="00957CCD">
        <w:rPr>
          <w:rFonts w:ascii="Times New Roman" w:eastAsia="Times New Roman" w:hAnsi="Times New Roman" w:cs="Times New Roman"/>
          <w:color w:val="000000"/>
        </w:rPr>
        <w:t xml:space="preserve">local underprivileged and underrepresented youth through outreach programs </w:t>
      </w:r>
      <w:r w:rsidR="00B871CD" w:rsidRPr="00957CCD">
        <w:rPr>
          <w:rFonts w:ascii="Times New Roman" w:eastAsia="Times New Roman" w:hAnsi="Times New Roman" w:cs="Times New Roman"/>
          <w:color w:val="000000"/>
        </w:rPr>
        <w:t>such as DynaMIT and through the Society of Women Engineers</w:t>
      </w:r>
      <w:r w:rsidR="008974F9" w:rsidRPr="00957CCD">
        <w:rPr>
          <w:rFonts w:ascii="Times New Roman" w:eastAsia="Times New Roman" w:hAnsi="Times New Roman" w:cs="Times New Roman"/>
          <w:color w:val="000000"/>
        </w:rPr>
        <w:t>.</w:t>
      </w:r>
    </w:p>
    <w:p w14:paraId="60D942FA" w14:textId="77777777" w:rsidR="008974F9" w:rsidRPr="00957CCD" w:rsidRDefault="008974F9" w:rsidP="00957CCD">
      <w:pPr>
        <w:spacing w:after="0" w:line="240" w:lineRule="auto"/>
        <w:ind w:firstLine="720"/>
        <w:rPr>
          <w:rFonts w:ascii="Times New Roman" w:eastAsia="Times New Roman" w:hAnsi="Times New Roman" w:cs="Times New Roman"/>
        </w:rPr>
      </w:pPr>
    </w:p>
    <w:p w14:paraId="09EB6064" w14:textId="77777777" w:rsidR="008974F9" w:rsidRPr="008A1FA1" w:rsidRDefault="008974F9" w:rsidP="00957CCD">
      <w:pPr>
        <w:spacing w:after="0" w:line="240" w:lineRule="auto"/>
        <w:rPr>
          <w:rFonts w:ascii="Times New Roman" w:eastAsia="Times New Roman" w:hAnsi="Times New Roman" w:cs="Times New Roman"/>
          <w:b/>
          <w:bCs/>
        </w:rPr>
      </w:pPr>
      <w:r w:rsidRPr="008A1FA1">
        <w:rPr>
          <w:rFonts w:ascii="Times New Roman" w:eastAsia="Times New Roman" w:hAnsi="Times New Roman" w:cs="Times New Roman"/>
          <w:b/>
          <w:bCs/>
          <w:color w:val="000000"/>
          <w:u w:val="single"/>
        </w:rPr>
        <w:t>Looking Ahead</w:t>
      </w:r>
    </w:p>
    <w:p w14:paraId="25DDA190" w14:textId="584FD428" w:rsidR="008974F9" w:rsidRPr="00957CCD" w:rsidRDefault="008974F9" w:rsidP="00957CCD">
      <w:pPr>
        <w:spacing w:after="0" w:line="240" w:lineRule="auto"/>
        <w:ind w:firstLine="720"/>
        <w:rPr>
          <w:rFonts w:ascii="Times New Roman" w:eastAsia="Times New Roman" w:hAnsi="Times New Roman" w:cs="Times New Roman"/>
        </w:rPr>
      </w:pPr>
      <w:r w:rsidRPr="00957CCD">
        <w:rPr>
          <w:rFonts w:ascii="Times New Roman" w:eastAsia="Times New Roman" w:hAnsi="Times New Roman" w:cs="Times New Roman"/>
          <w:color w:val="000000"/>
        </w:rPr>
        <w:t>While I have learned a tremendous amount from my coursework and research experiences to date</w:t>
      </w:r>
      <w:r w:rsidR="005A6E6C" w:rsidRPr="00957CCD">
        <w:rPr>
          <w:rFonts w:ascii="Times New Roman" w:eastAsia="Times New Roman" w:hAnsi="Times New Roman" w:cs="Times New Roman"/>
          <w:color w:val="000000"/>
        </w:rPr>
        <w:t>,</w:t>
      </w:r>
      <w:r w:rsidRPr="00957CCD">
        <w:rPr>
          <w:rFonts w:ascii="Times New Roman" w:eastAsia="Times New Roman" w:hAnsi="Times New Roman" w:cs="Times New Roman"/>
          <w:color w:val="000000"/>
        </w:rPr>
        <w:t xml:space="preserve"> I recognize that there is still a vast wealth of knowledge I have yet to encounter. To be more effective in expanding scientific understanding and improving healthcare I need to immerse myself even further at the cutting edge of biomedical exploration and towards this end I intend to pursue a PhD. While there are multiple pioneering graduate programs in the US, the Health Sciences and Technology program at MIT is especially promising as a next step in achieving my long-term vision. It combines the strength of premier education and research centers - such as MIT, Harvard Medical School, Massachusetts General Hospital, and the Broad Institute - to provide an unparalleled education in medical engineering, merging clinical experience and technical curriculum. It also offers the opportunity to engage in pioneering research through the exploration of organ support systems with Dr. Roche.</w:t>
      </w:r>
    </w:p>
    <w:p w14:paraId="428BE4DC" w14:textId="4A8D8E66" w:rsidR="008974F9" w:rsidRPr="00957CCD" w:rsidRDefault="008974F9" w:rsidP="00957CCD">
      <w:pPr>
        <w:spacing w:after="0" w:line="240" w:lineRule="auto"/>
        <w:ind w:firstLine="720"/>
        <w:rPr>
          <w:rFonts w:ascii="Times New Roman" w:eastAsia="Times New Roman" w:hAnsi="Times New Roman" w:cs="Times New Roman"/>
        </w:rPr>
      </w:pPr>
      <w:r w:rsidRPr="00957CCD">
        <w:rPr>
          <w:rFonts w:ascii="Times New Roman" w:eastAsia="Times New Roman" w:hAnsi="Times New Roman" w:cs="Times New Roman"/>
          <w:color w:val="000000"/>
        </w:rPr>
        <w:t xml:space="preserve">Graduate studies would not only serve to deepen my understanding of specific technology at the cutting edge of healthcare, but also strengthen my communication skills in collaborative and professional research environments, and provide the opportunity to further explore and pursue scientific advancement for the benefit of society outside of the capitalistic focus of industry. Funding from the NSF Graduate Research Fellowship </w:t>
      </w:r>
      <w:r w:rsidR="006E0E48" w:rsidRPr="00957CCD">
        <w:rPr>
          <w:rFonts w:ascii="Times New Roman" w:eastAsia="Times New Roman" w:hAnsi="Times New Roman" w:cs="Times New Roman"/>
          <w:color w:val="000000"/>
        </w:rPr>
        <w:t xml:space="preserve">will </w:t>
      </w:r>
      <w:r w:rsidRPr="00957CCD">
        <w:rPr>
          <w:rFonts w:ascii="Times New Roman" w:eastAsia="Times New Roman" w:hAnsi="Times New Roman" w:cs="Times New Roman"/>
          <w:color w:val="000000"/>
        </w:rPr>
        <w:t xml:space="preserve">help make my aspirations a reality by </w:t>
      </w:r>
      <w:r w:rsidR="004A1014" w:rsidRPr="00957CCD">
        <w:rPr>
          <w:rFonts w:ascii="Times New Roman" w:eastAsia="Times New Roman" w:hAnsi="Times New Roman" w:cs="Times New Roman"/>
          <w:color w:val="000000"/>
        </w:rPr>
        <w:t>enabling</w:t>
      </w:r>
      <w:r w:rsidR="006E0E48" w:rsidRPr="00957CCD">
        <w:rPr>
          <w:rFonts w:ascii="Times New Roman" w:eastAsia="Times New Roman" w:hAnsi="Times New Roman" w:cs="Times New Roman"/>
          <w:color w:val="000000"/>
        </w:rPr>
        <w:t xml:space="preserve"> me to join the program and the lab that foster my </w:t>
      </w:r>
      <w:r w:rsidR="003D7C9F" w:rsidRPr="00957CCD">
        <w:rPr>
          <w:rFonts w:ascii="Times New Roman" w:eastAsia="Times New Roman" w:hAnsi="Times New Roman" w:cs="Times New Roman"/>
          <w:color w:val="000000"/>
        </w:rPr>
        <w:t xml:space="preserve">academic and outreach aspirations. </w:t>
      </w:r>
    </w:p>
    <w:p w14:paraId="0BD793B5" w14:textId="77777777" w:rsidR="00281918" w:rsidRPr="00957CCD" w:rsidRDefault="00281918" w:rsidP="00957CCD">
      <w:pPr>
        <w:ind w:firstLine="720"/>
        <w:rPr>
          <w:rFonts w:ascii="Times New Roman" w:hAnsi="Times New Roman" w:cs="Times New Roman"/>
        </w:rPr>
      </w:pPr>
    </w:p>
    <w:sectPr w:rsidR="00281918" w:rsidRPr="00957C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ena Shahriari" w:date="2020-10-19T22:14:00Z" w:initials="DS">
    <w:p w14:paraId="7B5E4DB8" w14:textId="77777777" w:rsidR="009202B3" w:rsidRDefault="009202B3" w:rsidP="009202B3">
      <w:pPr>
        <w:pStyle w:val="CommentText"/>
      </w:pPr>
      <w:r>
        <w:rPr>
          <w:rStyle w:val="CommentReference"/>
        </w:rPr>
        <w:annotationRef/>
      </w:r>
      <w:r>
        <w:t xml:space="preserve">I suggest to add a summary paragraph before this. What would your “elevator pitch” be? Something like you have always been curious and eager to learn and understand science, how you have pursued education and experience to bolster this, and how eager you are to do a </w:t>
      </w:r>
      <w:proofErr w:type="spellStart"/>
      <w:r>
        <w:t>phd</w:t>
      </w:r>
      <w:proofErr w:type="spellEnd"/>
      <w:r>
        <w:t xml:space="preserve"> to push the frontiers of science and gain the tools to continue on this journey to “understand science”. And most importantly through the paragraph (not at the beg or the end), say how you have always wanted to share your knowledge and have an impact on the broader community.</w:t>
      </w:r>
    </w:p>
    <w:p w14:paraId="6BD88A05" w14:textId="77777777" w:rsidR="009202B3" w:rsidRDefault="009202B3" w:rsidP="009202B3">
      <w:pPr>
        <w:pStyle w:val="CommentText"/>
      </w:pPr>
    </w:p>
    <w:p w14:paraId="6D33DD85" w14:textId="77777777" w:rsidR="009202B3" w:rsidRDefault="009202B3" w:rsidP="009202B3">
      <w:pPr>
        <w:pStyle w:val="CommentText"/>
      </w:pPr>
      <w:proofErr w:type="gramStart"/>
      <w:r>
        <w:t>Also</w:t>
      </w:r>
      <w:proofErr w:type="gramEnd"/>
      <w:r>
        <w:t xml:space="preserve"> this is your chance to “tag” yourself. Make people become a fan in this one profound paragraph. What would you write if they only read the first paragraph? </w:t>
      </w:r>
    </w:p>
  </w:comment>
  <w:comment w:id="1" w:author="h01001000h@yahoo.com" w:date="2020-10-20T23:50:00Z" w:initials="H">
    <w:p w14:paraId="79C63352" w14:textId="77777777" w:rsidR="009202B3" w:rsidRDefault="009202B3" w:rsidP="009202B3">
      <w:pPr>
        <w:pStyle w:val="CommentText"/>
      </w:pPr>
      <w:r>
        <w:rPr>
          <w:rStyle w:val="CommentReference"/>
        </w:rPr>
        <w:annotationRef/>
      </w:r>
      <w:r>
        <w:t xml:space="preserve"> </w:t>
      </w:r>
    </w:p>
  </w:comment>
  <w:comment w:id="5" w:author="Dena Shahriari" w:date="2020-10-19T22:17:00Z" w:initials="DS">
    <w:p w14:paraId="43ABC24E" w14:textId="77777777" w:rsidR="009202B3" w:rsidRDefault="009202B3" w:rsidP="009202B3">
      <w:pPr>
        <w:pStyle w:val="CommentText"/>
      </w:pPr>
      <w:r>
        <w:rPr>
          <w:rStyle w:val="CommentReference"/>
        </w:rPr>
        <w:annotationRef/>
      </w:r>
      <w:r>
        <w:t xml:space="preserve">I love that you added your favorite book </w:t>
      </w:r>
      <w:r>
        <w:sym w:font="Wingdings" w:char="F04A"/>
      </w:r>
    </w:p>
  </w:comment>
  <w:comment w:id="2" w:author="h01001000h@yahoo.com [3]" w:date="2020-10-20T23:50:00Z" w:initials="H">
    <w:p w14:paraId="2F4A0B5F" w14:textId="77777777" w:rsidR="009202B3" w:rsidRDefault="009202B3" w:rsidP="009202B3">
      <w:pPr>
        <w:pStyle w:val="CommentText"/>
      </w:pPr>
      <w:r>
        <w:rPr>
          <w:rStyle w:val="CommentReference"/>
        </w:rPr>
        <w:annotationRef/>
      </w:r>
      <w:r>
        <w:t>Should I replace all this “As a young…as well” with the above paragraph on rowing and science then?</w:t>
      </w:r>
    </w:p>
  </w:comment>
  <w:comment w:id="3" w:author="h01001000h@yahoo.com [4]" w:date="2020-10-20T23:50:00Z" w:initials="H">
    <w:p w14:paraId="46A2F79B" w14:textId="77777777" w:rsidR="009202B3" w:rsidRDefault="009202B3" w:rsidP="009202B3">
      <w:pPr>
        <w:pStyle w:val="CommentText"/>
      </w:pPr>
      <w:r>
        <w:rPr>
          <w:rStyle w:val="CommentReference"/>
        </w:rPr>
        <w:annotationRef/>
      </w:r>
    </w:p>
  </w:comment>
  <w:comment w:id="6" w:author="Dena Shahriari" w:date="2020-10-19T22:18:00Z" w:initials="DS">
    <w:p w14:paraId="71A9B591" w14:textId="77777777" w:rsidR="0077691F" w:rsidRDefault="0077691F">
      <w:pPr>
        <w:pStyle w:val="CommentText"/>
      </w:pPr>
      <w:r>
        <w:rPr>
          <w:rStyle w:val="CommentReference"/>
        </w:rPr>
        <w:annotationRef/>
      </w:r>
      <w:proofErr w:type="gramStart"/>
      <w:r>
        <w:t>So</w:t>
      </w:r>
      <w:proofErr w:type="gramEnd"/>
      <w:r>
        <w:t xml:space="preserve"> what is wrong with this? ;) you </w:t>
      </w:r>
      <w:proofErr w:type="spellStart"/>
      <w:r>
        <w:t>wanna</w:t>
      </w:r>
      <w:proofErr w:type="spellEnd"/>
      <w:r>
        <w:t xml:space="preserve"> expand science. </w:t>
      </w:r>
    </w:p>
  </w:comment>
  <w:comment w:id="7" w:author="Dena Shahriari" w:date="2020-10-19T22:19:00Z" w:initials="DS">
    <w:p w14:paraId="16A77570" w14:textId="77777777" w:rsidR="0077691F" w:rsidRDefault="0077691F">
      <w:pPr>
        <w:pStyle w:val="CommentText"/>
      </w:pPr>
      <w:r>
        <w:rPr>
          <w:rStyle w:val="CommentReference"/>
        </w:rPr>
        <w:annotationRef/>
      </w:r>
      <w:r>
        <w:t>I like this sentence since it will bring in the broader impact criteria. However we need to twist it toward understanding science. How about say fundamental science is the fuel for finding therapy and diagnostic?</w:t>
      </w:r>
    </w:p>
  </w:comment>
  <w:comment w:id="8" w:author="h01001000h@yahoo.com [2]" w:date="2020-10-20T22:06:00Z" w:initials="H">
    <w:p w14:paraId="17CF0C9D" w14:textId="6F0125A8" w:rsidR="00CB3073" w:rsidRDefault="00CB3073">
      <w:pPr>
        <w:pStyle w:val="CommentText"/>
      </w:pPr>
      <w:r>
        <w:rPr>
          <w:rStyle w:val="CommentReference"/>
        </w:rPr>
        <w:annotationRef/>
      </w:r>
      <w:r>
        <w:t>Add mention of wet-lab course projects – to indicate proficiency in such techniques</w:t>
      </w:r>
    </w:p>
  </w:comment>
  <w:comment w:id="9" w:author="Dena Shahriari" w:date="2020-10-19T22:23:00Z" w:initials="DS">
    <w:p w14:paraId="3151039C" w14:textId="77777777" w:rsidR="0077691F" w:rsidRDefault="0077691F">
      <w:pPr>
        <w:pStyle w:val="CommentText"/>
      </w:pPr>
      <w:r>
        <w:rPr>
          <w:rStyle w:val="CommentReference"/>
        </w:rPr>
        <w:annotationRef/>
      </w:r>
      <w:r>
        <w:t>Excellent!</w:t>
      </w:r>
    </w:p>
  </w:comment>
  <w:comment w:id="10" w:author="Dena Shahriari" w:date="2020-10-19T22:34:00Z" w:initials="DS">
    <w:p w14:paraId="447B231D" w14:textId="21A5AC33" w:rsidR="000E0BE8" w:rsidRDefault="000E0BE8">
      <w:pPr>
        <w:pStyle w:val="CommentText"/>
      </w:pPr>
      <w:r>
        <w:rPr>
          <w:rStyle w:val="CommentReference"/>
        </w:rPr>
        <w:annotationRef/>
      </w:r>
      <w:r>
        <w:t xml:space="preserve">Since it has enormous opportunities to understand neural relays in the spinal cord and learn nerve regeneration mechanisms. </w:t>
      </w:r>
    </w:p>
  </w:comment>
  <w:comment w:id="11" w:author="Dena Shahriari" w:date="2020-10-19T22:52:00Z" w:initials="DS">
    <w:p w14:paraId="5DBC851C" w14:textId="3787346B" w:rsidR="00F564C3" w:rsidRDefault="00F564C3">
      <w:pPr>
        <w:pStyle w:val="CommentText"/>
      </w:pPr>
      <w:r>
        <w:rPr>
          <w:rStyle w:val="CommentReference"/>
        </w:rPr>
        <w:annotationRef/>
      </w:r>
      <w:r>
        <w:t xml:space="preserve">Probably good to mention Polina’s name. her name is pretty well-known. My name is not important but maybe it is good to add names to give credibility and confirm their accuracy as to what you are saying. </w:t>
      </w:r>
    </w:p>
  </w:comment>
  <w:comment w:id="12" w:author="Dena Shahriari" w:date="2020-10-19T22:41:00Z" w:initials="DS">
    <w:p w14:paraId="242BCBA6" w14:textId="7B95978C" w:rsidR="00C71CE6" w:rsidRDefault="00C71CE6">
      <w:pPr>
        <w:pStyle w:val="CommentText"/>
      </w:pPr>
      <w:r>
        <w:rPr>
          <w:rStyle w:val="CommentReference"/>
        </w:rPr>
        <w:annotationRef/>
      </w:r>
      <w:r>
        <w:t>Try to not use “fabricating”. It sounds like following a protocol</w:t>
      </w:r>
    </w:p>
  </w:comment>
  <w:comment w:id="13" w:author="Dena Shahriari" w:date="2020-10-19T22:48:00Z" w:initials="DS">
    <w:p w14:paraId="10B5A697" w14:textId="1C3C7C50" w:rsidR="00C71CE6" w:rsidRDefault="00C71CE6">
      <w:pPr>
        <w:pStyle w:val="CommentText"/>
      </w:pPr>
      <w:r>
        <w:rPr>
          <w:rStyle w:val="CommentReference"/>
        </w:rPr>
        <w:annotationRef/>
      </w:r>
      <w:r>
        <w:t xml:space="preserve">How about start by saying, in addition to technical gain, you learned some things about doing research. It can probably be shortened. I love the last sentence of this paragraph. </w:t>
      </w:r>
    </w:p>
  </w:comment>
  <w:comment w:id="14" w:author="Dena Shahriari" w:date="2020-10-19T23:02:00Z" w:initials="DS">
    <w:p w14:paraId="1530A932" w14:textId="27D05462" w:rsidR="003D7C9F" w:rsidRDefault="003D7C9F">
      <w:pPr>
        <w:pStyle w:val="CommentText"/>
      </w:pPr>
      <w:r>
        <w:rPr>
          <w:rStyle w:val="CommentReference"/>
        </w:rPr>
        <w:annotationRef/>
      </w:r>
      <w:r>
        <w:t xml:space="preserve">Haley, make sure you go thru the check list. Women, disadvantaged students, any disability </w:t>
      </w:r>
      <w:proofErr w:type="gramStart"/>
      <w:r>
        <w:t>cases?,</w:t>
      </w:r>
      <w:proofErr w:type="gramEnd"/>
      <w:r>
        <w:t xml:space="preserve"> elementary, high school and elder people learning your research, what else?</w:t>
      </w:r>
    </w:p>
  </w:comment>
  <w:comment w:id="15" w:author="h01001000h@yahoo.com [5]" w:date="2020-10-21T00:13:00Z" w:initials="H">
    <w:p w14:paraId="18C172FC" w14:textId="3129B0DA" w:rsidR="00B871CD" w:rsidRDefault="00B871CD">
      <w:pPr>
        <w:pStyle w:val="CommentText"/>
      </w:pPr>
      <w:r>
        <w:rPr>
          <w:rStyle w:val="CommentReference"/>
        </w:rPr>
        <w:annotationRef/>
      </w:r>
      <w:r>
        <w:t>Not sure how I can address these disadvantaged groups in my current/past outreach without deviating from a science research focus – e.g. I have done outreach like organizing food drives for the Greater Boston Food Bank and building affordable housing with Habitat for Humanity but this isn’t related to my research or science education</w:t>
      </w:r>
    </w:p>
  </w:comment>
  <w:comment w:id="16" w:author="Dena Shahriari" w:date="2020-10-19T22:25:00Z" w:initials="DS">
    <w:p w14:paraId="1950E773" w14:textId="77777777" w:rsidR="0077691F" w:rsidRDefault="0077691F" w:rsidP="0077691F">
      <w:pPr>
        <w:pStyle w:val="CommentText"/>
      </w:pPr>
      <w:r>
        <w:rPr>
          <w:rStyle w:val="CommentReference"/>
        </w:rPr>
        <w:annotationRef/>
      </w:r>
      <w:r>
        <w:rPr>
          <w:rStyle w:val="CommentReference"/>
        </w:rPr>
        <w:annotationRef/>
      </w:r>
      <w:r>
        <w:t xml:space="preserve">Just thought of what I think may be a beautiful transition from your background to broader impact. How about you say I realize that not everyone has or will have the opportunity of having your education and it has been important to you to do outreach activities.  </w:t>
      </w:r>
    </w:p>
    <w:p w14:paraId="4FCBEEDC" w14:textId="77777777" w:rsidR="0077691F" w:rsidRDefault="0077691F">
      <w:pPr>
        <w:pStyle w:val="CommentText"/>
      </w:pPr>
    </w:p>
  </w:comment>
  <w:comment w:id="17" w:author="h01001000h@yahoo.com [6]" w:date="2020-10-21T00:03:00Z" w:initials="H">
    <w:p w14:paraId="2AB68F0E" w14:textId="08FE7916" w:rsidR="00D369B3" w:rsidRDefault="00D369B3">
      <w:pPr>
        <w:pStyle w:val="CommentText"/>
      </w:pPr>
      <w:r>
        <w:rPr>
          <w:rStyle w:val="CommentReference"/>
        </w:rPr>
        <w:annotationRef/>
      </w:r>
      <w:proofErr w:type="spellStart"/>
      <w:r>
        <w:t>Oooo</w:t>
      </w:r>
      <w:proofErr w:type="spellEnd"/>
      <w:r>
        <w:t xml:space="preserve"> that is a beautiful sentence!</w:t>
      </w:r>
    </w:p>
  </w:comment>
  <w:comment w:id="18" w:author="Dena Shahriari" w:date="2020-10-19T22:51:00Z" w:initials="DS">
    <w:p w14:paraId="5779DBDB" w14:textId="3BE08D8C" w:rsidR="00C71CE6" w:rsidRDefault="00C71CE6">
      <w:pPr>
        <w:pStyle w:val="CommentText"/>
      </w:pPr>
      <w:r>
        <w:rPr>
          <w:rStyle w:val="CommentReference"/>
        </w:rPr>
        <w:annotationRef/>
      </w:r>
      <w:r>
        <w:t>Thanks</w:t>
      </w:r>
      <w:r w:rsidR="006E0E48">
        <w:t xml:space="preserve"> Haley</w:t>
      </w:r>
      <w:r>
        <w:t xml:space="preserve"> but you and only you are the star of this document. How about just say mentors?</w:t>
      </w:r>
    </w:p>
  </w:comment>
  <w:comment w:id="19" w:author="Dena Shahriari" w:date="2020-10-19T22:56:00Z" w:initials="DS">
    <w:p w14:paraId="7C5106AD" w14:textId="134203DC" w:rsidR="006E0E48" w:rsidRDefault="006E0E48">
      <w:pPr>
        <w:pStyle w:val="CommentText"/>
      </w:pPr>
      <w:r>
        <w:rPr>
          <w:rStyle w:val="CommentReference"/>
        </w:rPr>
        <w:annotationRef/>
      </w:r>
      <w:r>
        <w:t xml:space="preserve">I almost want you to say you do rowing in your first paragraph. I need you to be tagged by the reviewers. </w:t>
      </w:r>
    </w:p>
  </w:comment>
  <w:comment w:id="20" w:author="h01001000h@yahoo.com [7]" w:date="2020-10-21T00:00:00Z" w:initials="H">
    <w:p w14:paraId="269C7832" w14:textId="7167CA03" w:rsidR="00D369B3" w:rsidRDefault="00D369B3">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33DD85" w15:done="0"/>
  <w15:commentEx w15:paraId="79C63352" w15:paraIdParent="6D33DD85" w15:done="0"/>
  <w15:commentEx w15:paraId="43ABC24E" w15:done="1"/>
  <w15:commentEx w15:paraId="2F4A0B5F" w15:done="0"/>
  <w15:commentEx w15:paraId="46A2F79B" w15:paraIdParent="2F4A0B5F" w15:done="0"/>
  <w15:commentEx w15:paraId="71A9B591" w15:done="1"/>
  <w15:commentEx w15:paraId="16A77570" w15:done="1"/>
  <w15:commentEx w15:paraId="17CF0C9D" w15:done="1"/>
  <w15:commentEx w15:paraId="3151039C" w15:done="1"/>
  <w15:commentEx w15:paraId="447B231D" w15:done="1"/>
  <w15:commentEx w15:paraId="5DBC851C" w15:done="1"/>
  <w15:commentEx w15:paraId="242BCBA6" w15:done="1"/>
  <w15:commentEx w15:paraId="10B5A697" w15:done="1"/>
  <w15:commentEx w15:paraId="1530A932" w15:done="0"/>
  <w15:commentEx w15:paraId="18C172FC" w15:paraIdParent="1530A932" w15:done="0"/>
  <w15:commentEx w15:paraId="4FCBEEDC" w15:done="1"/>
  <w15:commentEx w15:paraId="2AB68F0E" w15:paraIdParent="4FCBEEDC" w15:done="1"/>
  <w15:commentEx w15:paraId="5779DBDB" w15:done="1"/>
  <w15:commentEx w15:paraId="7C5106AD" w15:done="0"/>
  <w15:commentEx w15:paraId="269C7832" w15:paraIdParent="7C5106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9F628" w16cex:dateUtc="2020-10-21T03:50:00Z"/>
  <w16cex:commentExtensible w16cex:durableId="2339F63D" w16cex:dateUtc="2020-10-21T03:50:00Z"/>
  <w16cex:commentExtensible w16cex:durableId="2339F651" w16cex:dateUtc="2020-10-21T03:50:00Z"/>
  <w16cex:commentExtensible w16cex:durableId="2339DDF6" w16cex:dateUtc="2020-10-21T02:06:00Z"/>
  <w16cex:commentExtensible w16cex:durableId="2339FBA4" w16cex:dateUtc="2020-10-21T04:13:00Z"/>
  <w16cex:commentExtensible w16cex:durableId="2339F937" w16cex:dateUtc="2020-10-21T04:03:00Z"/>
  <w16cex:commentExtensible w16cex:durableId="2339F8A7" w16cex:dateUtc="2020-10-21T0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33DD85" w16cid:durableId="233975FB"/>
  <w16cid:commentId w16cid:paraId="79C63352" w16cid:durableId="2339F628"/>
  <w16cid:commentId w16cid:paraId="43ABC24E" w16cid:durableId="233975FC"/>
  <w16cid:commentId w16cid:paraId="2F4A0B5F" w16cid:durableId="2339F63D"/>
  <w16cid:commentId w16cid:paraId="46A2F79B" w16cid:durableId="2339F651"/>
  <w16cid:commentId w16cid:paraId="71A9B591" w16cid:durableId="233975FD"/>
  <w16cid:commentId w16cid:paraId="16A77570" w16cid:durableId="233975FE"/>
  <w16cid:commentId w16cid:paraId="17CF0C9D" w16cid:durableId="2339DDF6"/>
  <w16cid:commentId w16cid:paraId="3151039C" w16cid:durableId="233975FF"/>
  <w16cid:commentId w16cid:paraId="447B231D" w16cid:durableId="23397601"/>
  <w16cid:commentId w16cid:paraId="5DBC851C" w16cid:durableId="23397602"/>
  <w16cid:commentId w16cid:paraId="242BCBA6" w16cid:durableId="23397603"/>
  <w16cid:commentId w16cid:paraId="10B5A697" w16cid:durableId="23397604"/>
  <w16cid:commentId w16cid:paraId="1530A932" w16cid:durableId="23397606"/>
  <w16cid:commentId w16cid:paraId="18C172FC" w16cid:durableId="2339FBA4"/>
  <w16cid:commentId w16cid:paraId="4FCBEEDC" w16cid:durableId="23397607"/>
  <w16cid:commentId w16cid:paraId="2AB68F0E" w16cid:durableId="2339F937"/>
  <w16cid:commentId w16cid:paraId="5779DBDB" w16cid:durableId="23397608"/>
  <w16cid:commentId w16cid:paraId="7C5106AD" w16cid:durableId="23397609"/>
  <w16cid:commentId w16cid:paraId="269C7832" w16cid:durableId="2339F8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na Shahriari">
    <w15:presenceInfo w15:providerId="Windows Live" w15:userId="0c916b2fec19c949"/>
  </w15:person>
  <w15:person w15:author="h01001000h@yahoo.com">
    <w15:presenceInfo w15:providerId="Windows Live" w15:userId="44272f0666a0a9a0"/>
  </w15:person>
  <w15:person w15:author="h01001000h@yahoo.com [2]">
    <w15:presenceInfo w15:providerId="Windows Live" w15:userId="44272f0666a0a9a0"/>
  </w15:person>
  <w15:person w15:author="h01001000h@yahoo.com [3]">
    <w15:presenceInfo w15:providerId="Windows Live" w15:userId="44272f0666a0a9a0"/>
  </w15:person>
  <w15:person w15:author="h01001000h@yahoo.com [4]">
    <w15:presenceInfo w15:providerId="Windows Live" w15:userId="44272f0666a0a9a0"/>
  </w15:person>
  <w15:person w15:author="h01001000h@yahoo.com [5]">
    <w15:presenceInfo w15:providerId="Windows Live" w15:userId="44272f0666a0a9a0"/>
  </w15:person>
  <w15:person w15:author="h01001000h@yahoo.com [6]">
    <w15:presenceInfo w15:providerId="Windows Live" w15:userId="44272f0666a0a9a0"/>
  </w15:person>
  <w15:person w15:author="h01001000h@yahoo.com [7]">
    <w15:presenceInfo w15:providerId="Windows Live" w15:userId="44272f0666a0a9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4F9"/>
    <w:rsid w:val="000E0BE8"/>
    <w:rsid w:val="001C631A"/>
    <w:rsid w:val="00235EC4"/>
    <w:rsid w:val="00281918"/>
    <w:rsid w:val="003D7C9F"/>
    <w:rsid w:val="004A1014"/>
    <w:rsid w:val="005A6E6C"/>
    <w:rsid w:val="006616E0"/>
    <w:rsid w:val="006E0E48"/>
    <w:rsid w:val="00730D79"/>
    <w:rsid w:val="00732125"/>
    <w:rsid w:val="0077691F"/>
    <w:rsid w:val="00784DD1"/>
    <w:rsid w:val="007E1A6A"/>
    <w:rsid w:val="00854866"/>
    <w:rsid w:val="008974F9"/>
    <w:rsid w:val="008A1FA1"/>
    <w:rsid w:val="009202B3"/>
    <w:rsid w:val="00957CCD"/>
    <w:rsid w:val="00A17986"/>
    <w:rsid w:val="00A96607"/>
    <w:rsid w:val="00B871CD"/>
    <w:rsid w:val="00BD5D21"/>
    <w:rsid w:val="00C71CE6"/>
    <w:rsid w:val="00CB3073"/>
    <w:rsid w:val="00CE24CC"/>
    <w:rsid w:val="00CF63E6"/>
    <w:rsid w:val="00D369B3"/>
    <w:rsid w:val="00E82F75"/>
    <w:rsid w:val="00F00199"/>
    <w:rsid w:val="00F5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9E74"/>
  <w15:chartTrackingRefBased/>
  <w15:docId w15:val="{2CB0F4D5-B10D-4A8F-ACCA-FAD3A1D2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4F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7691F"/>
    <w:rPr>
      <w:sz w:val="16"/>
      <w:szCs w:val="16"/>
    </w:rPr>
  </w:style>
  <w:style w:type="paragraph" w:styleId="CommentText">
    <w:name w:val="annotation text"/>
    <w:basedOn w:val="Normal"/>
    <w:link w:val="CommentTextChar"/>
    <w:uiPriority w:val="99"/>
    <w:semiHidden/>
    <w:unhideWhenUsed/>
    <w:rsid w:val="0077691F"/>
    <w:pPr>
      <w:spacing w:line="240" w:lineRule="auto"/>
    </w:pPr>
    <w:rPr>
      <w:sz w:val="20"/>
      <w:szCs w:val="20"/>
    </w:rPr>
  </w:style>
  <w:style w:type="character" w:customStyle="1" w:styleId="CommentTextChar">
    <w:name w:val="Comment Text Char"/>
    <w:basedOn w:val="DefaultParagraphFont"/>
    <w:link w:val="CommentText"/>
    <w:uiPriority w:val="99"/>
    <w:semiHidden/>
    <w:rsid w:val="0077691F"/>
    <w:rPr>
      <w:sz w:val="20"/>
      <w:szCs w:val="20"/>
    </w:rPr>
  </w:style>
  <w:style w:type="paragraph" w:styleId="CommentSubject">
    <w:name w:val="annotation subject"/>
    <w:basedOn w:val="CommentText"/>
    <w:next w:val="CommentText"/>
    <w:link w:val="CommentSubjectChar"/>
    <w:uiPriority w:val="99"/>
    <w:semiHidden/>
    <w:unhideWhenUsed/>
    <w:rsid w:val="0077691F"/>
    <w:rPr>
      <w:b/>
      <w:bCs/>
    </w:rPr>
  </w:style>
  <w:style w:type="character" w:customStyle="1" w:styleId="CommentSubjectChar">
    <w:name w:val="Comment Subject Char"/>
    <w:basedOn w:val="CommentTextChar"/>
    <w:link w:val="CommentSubject"/>
    <w:uiPriority w:val="99"/>
    <w:semiHidden/>
    <w:rsid w:val="0077691F"/>
    <w:rPr>
      <w:b/>
      <w:bCs/>
      <w:sz w:val="20"/>
      <w:szCs w:val="20"/>
    </w:rPr>
  </w:style>
  <w:style w:type="paragraph" w:styleId="BalloonText">
    <w:name w:val="Balloon Text"/>
    <w:basedOn w:val="Normal"/>
    <w:link w:val="BalloonTextChar"/>
    <w:uiPriority w:val="99"/>
    <w:semiHidden/>
    <w:unhideWhenUsed/>
    <w:rsid w:val="0077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9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0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 Shahriari</dc:creator>
  <cp:keywords/>
  <dc:description/>
  <cp:lastModifiedBy> </cp:lastModifiedBy>
  <cp:revision>5</cp:revision>
  <dcterms:created xsi:type="dcterms:W3CDTF">2020-10-20T18:55:00Z</dcterms:created>
  <dcterms:modified xsi:type="dcterms:W3CDTF">2020-10-21T06:07:00Z</dcterms:modified>
</cp:coreProperties>
</file>